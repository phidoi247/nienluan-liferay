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640B3" w14:textId="1A5404CF" w:rsidR="0092024F" w:rsidRDefault="00732CDA" w:rsidP="00C32046">
      <w:pPr>
        <w:pStyle w:val="Heading1"/>
        <w:spacing w:line="312" w:lineRule="auto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CẤU HÌNH TẠO </w:t>
      </w:r>
      <w:bookmarkStart w:id="0" w:name="_GoBack"/>
      <w:bookmarkEnd w:id="0"/>
      <w:r w:rsidR="006815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THEME TRONG LIFERAY</w:t>
      </w:r>
    </w:p>
    <w:p w14:paraId="20AE3896" w14:textId="467A23E9" w:rsidR="006815FF" w:rsidRDefault="006815FF" w:rsidP="006815FF">
      <w:pPr>
        <w:pStyle w:val="ListParagraph"/>
        <w:numPr>
          <w:ilvl w:val="0"/>
          <w:numId w:val="15"/>
        </w:numPr>
      </w:pPr>
      <w:r>
        <w:t>TẠO MỚI MỘT THEME TRONG LIFERAY SỬ DỤNG ECLIPSE</w:t>
      </w:r>
    </w:p>
    <w:p w14:paraId="56C075B7" w14:textId="25507264" w:rsidR="006815FF" w:rsidRDefault="006815FF" w:rsidP="006815FF">
      <w:pPr>
        <w:pStyle w:val="ListParagraph"/>
        <w:numPr>
          <w:ilvl w:val="1"/>
          <w:numId w:val="15"/>
        </w:numPr>
      </w:pPr>
      <w:r>
        <w:t xml:space="preserve">Khởi động eclipse, vào </w:t>
      </w:r>
      <w:r w:rsidRPr="00AC54AC">
        <w:rPr>
          <w:b/>
        </w:rPr>
        <w:t>File &gt; New &gt; Liferay Plugin Project</w:t>
      </w:r>
      <w:r>
        <w:t xml:space="preserve">. Cửa sổ </w:t>
      </w:r>
      <w:r w:rsidR="00AC54AC">
        <w:t xml:space="preserve">New Liferay Plugin Project xuất hiện, bạn nhập tên cho project, và phần Plugin type chọn </w:t>
      </w:r>
      <w:r w:rsidR="00AC54AC" w:rsidRPr="00AC54AC">
        <w:rPr>
          <w:b/>
        </w:rPr>
        <w:t>Theme</w:t>
      </w:r>
      <w:r w:rsidR="00AC54AC" w:rsidRPr="00AC54AC">
        <w:t>.</w:t>
      </w:r>
    </w:p>
    <w:p w14:paraId="1523D5F6" w14:textId="59723D4A" w:rsidR="006815FF" w:rsidRDefault="00AC54AC" w:rsidP="006815FF">
      <w:pPr>
        <w:jc w:val="center"/>
      </w:pPr>
      <w:r>
        <w:rPr>
          <w:noProof/>
        </w:rPr>
        <w:drawing>
          <wp:inline distT="0" distB="0" distL="0" distR="0" wp14:anchorId="0EA6190D" wp14:editId="151BC10C">
            <wp:extent cx="5000625" cy="557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2B6A" w14:textId="48778BBB" w:rsidR="00AC54AC" w:rsidRDefault="00AC54AC" w:rsidP="006815FF">
      <w:pPr>
        <w:jc w:val="center"/>
      </w:pPr>
      <w:r>
        <w:t>Hình – Cửa sổ New Liferay Plugin Project</w:t>
      </w:r>
    </w:p>
    <w:p w14:paraId="1C466CED" w14:textId="51F4A142" w:rsidR="00823ECD" w:rsidRDefault="001404F5" w:rsidP="00823ECD">
      <w:r>
        <w:t>Cửa sổ chọn Theme parent hiện ra, chọn:</w:t>
      </w:r>
    </w:p>
    <w:p w14:paraId="6331D572" w14:textId="6F04C254" w:rsidR="001404F5" w:rsidRDefault="001404F5" w:rsidP="001404F5">
      <w:pPr>
        <w:pStyle w:val="ListParagraph"/>
        <w:numPr>
          <w:ilvl w:val="0"/>
          <w:numId w:val="17"/>
        </w:numPr>
      </w:pPr>
      <w:r>
        <w:t>_styleid: người phát triển bắt đầu tạo theme mới, không có cấu hình, bạn sẽ tự mình định dạng lại cho giao diện hoàn toàn, theo styleid của theme.</w:t>
      </w:r>
    </w:p>
    <w:p w14:paraId="664DCE6A" w14:textId="1EBFDE20" w:rsidR="001404F5" w:rsidRDefault="001404F5" w:rsidP="001404F5">
      <w:pPr>
        <w:pStyle w:val="ListParagraph"/>
        <w:numPr>
          <w:ilvl w:val="0"/>
          <w:numId w:val="17"/>
        </w:numPr>
      </w:pPr>
      <w:r>
        <w:t>classic: Người phát triển tạo theme mới, theo mẫu classic sẵn có của Liferay.</w:t>
      </w:r>
    </w:p>
    <w:p w14:paraId="54CD77FE" w14:textId="0CC454DD" w:rsidR="00823ECD" w:rsidRDefault="00823ECD" w:rsidP="00823ECD">
      <w:pPr>
        <w:jc w:val="center"/>
      </w:pPr>
      <w:r>
        <w:rPr>
          <w:noProof/>
        </w:rPr>
        <w:lastRenderedPageBreak/>
        <w:drawing>
          <wp:inline distT="0" distB="0" distL="0" distR="0" wp14:anchorId="62F849B2" wp14:editId="6A302055">
            <wp:extent cx="5000625" cy="557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4195" w14:textId="77777777" w:rsidR="00823ECD" w:rsidRDefault="00823ECD" w:rsidP="00823ECD">
      <w:pPr>
        <w:jc w:val="center"/>
      </w:pPr>
    </w:p>
    <w:p w14:paraId="51E01487" w14:textId="7D0EDC74" w:rsidR="004A7D18" w:rsidRDefault="004A7D18" w:rsidP="004A7D18">
      <w:r>
        <w:t>Nhấn Finish, Theme Project mới đã được tạo.</w:t>
      </w:r>
    </w:p>
    <w:p w14:paraId="068D7D5C" w14:textId="034DC720" w:rsidR="004A7D18" w:rsidRDefault="00734E5F" w:rsidP="004A7D18">
      <w:r>
        <w:t xml:space="preserve">Tiếp tục tạo Layout Template, bấm chuột vào </w:t>
      </w:r>
      <w:r w:rsidRPr="00734E5F">
        <w:rPr>
          <w:b/>
        </w:rPr>
        <w:t>File &gt; New Layout Template</w:t>
      </w:r>
      <w:r>
        <w:t xml:space="preserve">, cửa sổ </w:t>
      </w:r>
      <w:r w:rsidRPr="00734E5F">
        <w:rPr>
          <w:b/>
        </w:rPr>
        <w:t>New Layout Template</w:t>
      </w:r>
      <w:r>
        <w:t xml:space="preserve"> hiện lên, nhập thông tin cho template và nhấn </w:t>
      </w:r>
      <w:r w:rsidRPr="00734E5F">
        <w:rPr>
          <w:b/>
        </w:rPr>
        <w:t>Finish</w:t>
      </w:r>
    </w:p>
    <w:p w14:paraId="6904D5CD" w14:textId="5FF1EDF4" w:rsidR="00734E5F" w:rsidRDefault="00734E5F" w:rsidP="005D35A1">
      <w:pPr>
        <w:jc w:val="center"/>
      </w:pPr>
      <w:r>
        <w:rPr>
          <w:noProof/>
        </w:rPr>
        <w:lastRenderedPageBreak/>
        <w:drawing>
          <wp:inline distT="0" distB="0" distL="0" distR="0" wp14:anchorId="5F42A1D3" wp14:editId="1A4702FB">
            <wp:extent cx="55245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471E" w14:textId="5A366DFB" w:rsidR="00AC54AC" w:rsidRDefault="005D35A1" w:rsidP="006815FF">
      <w:pPr>
        <w:jc w:val="center"/>
      </w:pPr>
      <w:r>
        <w:t>Hình - Cửa sổ New Layout Template</w:t>
      </w:r>
    </w:p>
    <w:p w14:paraId="080E00EE" w14:textId="77777777" w:rsidR="00823ECD" w:rsidRDefault="00823ECD" w:rsidP="006815FF">
      <w:pPr>
        <w:jc w:val="center"/>
      </w:pPr>
    </w:p>
    <w:p w14:paraId="7E5B68D9" w14:textId="77777777" w:rsidR="00574259" w:rsidRDefault="00574259" w:rsidP="006815FF">
      <w:pPr>
        <w:jc w:val="center"/>
      </w:pPr>
    </w:p>
    <w:p w14:paraId="5E0CE5EE" w14:textId="76BAFBD1" w:rsidR="006815FF" w:rsidRDefault="00FF0F51" w:rsidP="006815FF">
      <w:pPr>
        <w:pStyle w:val="ListParagraph"/>
        <w:numPr>
          <w:ilvl w:val="1"/>
          <w:numId w:val="15"/>
        </w:numPr>
      </w:pPr>
      <w:r>
        <w:t>Kiến trúc của một theme</w:t>
      </w:r>
      <w:r w:rsidR="00574259">
        <w:t>: Một theme của Liferay gồm có cấu trúc thư mục sau đây:</w:t>
      </w:r>
    </w:p>
    <w:p w14:paraId="295B6480" w14:textId="7F77E97D" w:rsidR="00FF0F51" w:rsidRDefault="00574259" w:rsidP="0057425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4556A6" wp14:editId="20645492">
                <wp:simplePos x="0" y="0"/>
                <wp:positionH relativeFrom="column">
                  <wp:posOffset>2009774</wp:posOffset>
                </wp:positionH>
                <wp:positionV relativeFrom="paragraph">
                  <wp:posOffset>-66675</wp:posOffset>
                </wp:positionV>
                <wp:extent cx="1857375" cy="2476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18F6C" w14:textId="2DD57BF2" w:rsidR="00574259" w:rsidRPr="00574259" w:rsidRDefault="00574259" w:rsidP="00574259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574259">
                              <w:rPr>
                                <w:i/>
                                <w:sz w:val="20"/>
                                <w:szCs w:val="20"/>
                              </w:rPr>
                              <w:t>Source code tự tạo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556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-5.25pt;width:146.2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">
                <v:textbox>
                  <w:txbxContent>
                    <w:p w14:paraId="21D18F6C" w14:textId="2DD57BF2" w:rsidR="00574259" w:rsidRPr="00574259" w:rsidRDefault="00574259" w:rsidP="00574259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i/>
                          <w:sz w:val="20"/>
                          <w:szCs w:val="20"/>
                        </w:rPr>
                      </w:pPr>
                      <w:r w:rsidRPr="00574259">
                        <w:rPr>
                          <w:i/>
                          <w:sz w:val="20"/>
                          <w:szCs w:val="20"/>
                        </w:rPr>
                        <w:t>Source code tự tạo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ECBAD2" wp14:editId="40B8324D">
            <wp:extent cx="4933333" cy="515238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DB83" w14:textId="058D1F74" w:rsidR="00574259" w:rsidRDefault="00574259" w:rsidP="00574259">
      <w:pPr>
        <w:pStyle w:val="ListParagraph"/>
        <w:numPr>
          <w:ilvl w:val="0"/>
          <w:numId w:val="17"/>
        </w:numPr>
      </w:pPr>
      <w:r>
        <w:t>Css: chứa những tệp tin .css, định dạng giao diện cho portal</w:t>
      </w:r>
    </w:p>
    <w:p w14:paraId="06CD1AE3" w14:textId="46BA2E37" w:rsidR="00574259" w:rsidRDefault="00574259" w:rsidP="00574259">
      <w:pPr>
        <w:pStyle w:val="ListParagraph"/>
        <w:numPr>
          <w:ilvl w:val="0"/>
          <w:numId w:val="17"/>
        </w:numPr>
      </w:pPr>
      <w:r>
        <w:t>Images: chứa hình ảnh, dùng tham chiếu bởi các css, theme.</w:t>
      </w:r>
    </w:p>
    <w:p w14:paraId="231DBBCB" w14:textId="605C94F9" w:rsidR="00574259" w:rsidRDefault="00574259" w:rsidP="00574259">
      <w:pPr>
        <w:pStyle w:val="ListParagraph"/>
        <w:numPr>
          <w:ilvl w:val="0"/>
          <w:numId w:val="17"/>
        </w:numPr>
      </w:pPr>
      <w:r>
        <w:t>Javascript: chứa các tệp tin .js</w:t>
      </w:r>
    </w:p>
    <w:p w14:paraId="03DA14CC" w14:textId="1EBD36A7" w:rsidR="00574259" w:rsidRDefault="00574259" w:rsidP="00574259">
      <w:pPr>
        <w:pStyle w:val="ListParagraph"/>
        <w:numPr>
          <w:ilvl w:val="0"/>
          <w:numId w:val="17"/>
        </w:numPr>
      </w:pPr>
      <w:r>
        <w:t>Templates: chứa các khung nhìn,</w:t>
      </w:r>
    </w:p>
    <w:p w14:paraId="5311263E" w14:textId="53F4EC38" w:rsidR="00F61305" w:rsidRDefault="00F61305" w:rsidP="00574259">
      <w:pPr>
        <w:pStyle w:val="ListParagraph"/>
        <w:numPr>
          <w:ilvl w:val="0"/>
          <w:numId w:val="17"/>
        </w:numPr>
      </w:pPr>
      <w:r>
        <w:t>WEB-INF/liferay-look-and-feel.xml trong mục này có tác dụng đăng kí theme cho Liferay website.</w:t>
      </w:r>
    </w:p>
    <w:p w14:paraId="7616F60F" w14:textId="77777777" w:rsidR="00F61305" w:rsidRDefault="00F61305" w:rsidP="00574259">
      <w:pPr>
        <w:pStyle w:val="ListParagraph"/>
        <w:numPr>
          <w:ilvl w:val="0"/>
          <w:numId w:val="17"/>
        </w:numPr>
      </w:pPr>
    </w:p>
    <w:p w14:paraId="47C2FD22" w14:textId="77777777" w:rsidR="00FF0F51" w:rsidRDefault="00FF0F51" w:rsidP="006815FF">
      <w:pPr>
        <w:pStyle w:val="ListParagraph"/>
        <w:numPr>
          <w:ilvl w:val="1"/>
          <w:numId w:val="15"/>
        </w:numPr>
      </w:pPr>
    </w:p>
    <w:p w14:paraId="62EEFBE6" w14:textId="67D93F99" w:rsidR="006815FF" w:rsidRPr="006815FF" w:rsidRDefault="006815FF" w:rsidP="006815FF">
      <w:pPr>
        <w:pStyle w:val="ListParagraph"/>
        <w:numPr>
          <w:ilvl w:val="0"/>
          <w:numId w:val="15"/>
        </w:numPr>
      </w:pPr>
      <w:r>
        <w:t>CÀI ĐẶT THEME</w:t>
      </w:r>
    </w:p>
    <w:p w14:paraId="6B433F60" w14:textId="6F4CAA15" w:rsidR="006815FF" w:rsidRDefault="006815FF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B25C942" w14:textId="77777777" w:rsidR="0092024F" w:rsidRDefault="0092024F" w:rsidP="00C32046">
      <w:pPr>
        <w:spacing w:line="312" w:lineRule="auto"/>
        <w:ind w:firstLine="720"/>
        <w:rPr>
          <w:b/>
        </w:rPr>
      </w:pPr>
    </w:p>
    <w:p w14:paraId="13F4965F" w14:textId="6F4CDEE7" w:rsidR="004D6FF9" w:rsidRDefault="004D6FF9" w:rsidP="00C32046">
      <w:pPr>
        <w:spacing w:line="312" w:lineRule="auto"/>
        <w:ind w:firstLine="720"/>
        <w:rPr>
          <w:b/>
        </w:rPr>
      </w:pPr>
      <w:r>
        <w:rPr>
          <w:b/>
        </w:rPr>
        <w:t xml:space="preserve">[1] </w:t>
      </w:r>
      <w:r w:rsidR="007C4BC7">
        <w:rPr>
          <w:b/>
        </w:rPr>
        <w:t>–</w:t>
      </w:r>
      <w:r>
        <w:rPr>
          <w:b/>
        </w:rPr>
        <w:t xml:space="preserve"> </w:t>
      </w:r>
      <w:r w:rsidRPr="004D6FF9">
        <w:rPr>
          <w:b/>
        </w:rPr>
        <w:t>Bài giảng</w:t>
      </w:r>
      <w:r>
        <w:rPr>
          <w:b/>
        </w:rPr>
        <w:t xml:space="preserve"> </w:t>
      </w:r>
      <w:r w:rsidRPr="004D6FF9">
        <w:rPr>
          <w:b/>
        </w:rPr>
        <w:t>Phát triển ứng dụng trên Liferay Portal</w:t>
      </w:r>
      <w:r w:rsidR="009561E9">
        <w:rPr>
          <w:b/>
        </w:rPr>
        <w:t>, 2012</w:t>
      </w:r>
      <w:r>
        <w:rPr>
          <w:b/>
        </w:rPr>
        <w:t xml:space="preserve"> - </w:t>
      </w:r>
      <w:r w:rsidRPr="004D6FF9">
        <w:rPr>
          <w:b/>
        </w:rPr>
        <w:t>Biên soạn: Tiến sĩ Ngô Bá Hùng</w:t>
      </w:r>
    </w:p>
    <w:p w14:paraId="1497E70A" w14:textId="29F36755" w:rsidR="002A6EA9" w:rsidRDefault="000806A8" w:rsidP="00C32046">
      <w:pPr>
        <w:spacing w:line="312" w:lineRule="auto"/>
        <w:ind w:firstLine="720"/>
        <w:rPr>
          <w:ins w:id="1" w:author="Thanh Nhàn" w:date="2014-09-27T19:48:00Z"/>
          <w:b/>
        </w:rPr>
      </w:pPr>
      <w:r>
        <w:rPr>
          <w:b/>
        </w:rPr>
        <w:t xml:space="preserve">[2] </w:t>
      </w:r>
      <w:del w:id="2" w:author="Thanh Nhàn" w:date="2014-09-27T19:48:00Z">
        <w:r w:rsidDel="00731174">
          <w:rPr>
            <w:b/>
          </w:rPr>
          <w:delText>-</w:delText>
        </w:r>
      </w:del>
      <w:ins w:id="3" w:author="Thanh Nhàn" w:date="2014-09-27T19:48:00Z">
        <w:r w:rsidR="00731174">
          <w:rPr>
            <w:b/>
          </w:rPr>
          <w:t>–</w:t>
        </w:r>
      </w:ins>
      <w:r>
        <w:rPr>
          <w:b/>
        </w:rPr>
        <w:t xml:space="preserve"> </w:t>
      </w:r>
      <w:ins w:id="4" w:author="Thanh Nhàn" w:date="2014-09-27T19:48:00Z">
        <w:r w:rsidR="00731174">
          <w:rPr>
            <w:b/>
          </w:rPr>
          <w:t xml:space="preserve">Liferay VietNam Forum - </w:t>
        </w:r>
        <w:r w:rsidR="00731174">
          <w:rPr>
            <w:b/>
          </w:rPr>
          <w:fldChar w:fldCharType="begin"/>
        </w:r>
        <w:r w:rsidR="00731174">
          <w:rPr>
            <w:b/>
          </w:rPr>
          <w:instrText xml:space="preserve"> HYPERLINK "</w:instrText>
        </w:r>
        <w:r w:rsidR="00731174" w:rsidRPr="00731174">
          <w:rPr>
            <w:b/>
          </w:rPr>
          <w:instrText>https://www.liferay.com/community/forums/-/message_boards/message/33013040</w:instrText>
        </w:r>
        <w:r w:rsidR="00731174">
          <w:rPr>
            <w:b/>
          </w:rPr>
          <w:instrText xml:space="preserve">" </w:instrText>
        </w:r>
        <w:r w:rsidR="00731174">
          <w:rPr>
            <w:b/>
          </w:rPr>
          <w:fldChar w:fldCharType="separate"/>
        </w:r>
        <w:r w:rsidR="00731174" w:rsidRPr="00A265CD">
          <w:rPr>
            <w:rStyle w:val="Hyperlink"/>
            <w:b/>
          </w:rPr>
          <w:t>https://www.liferay.com/community/forums/-/message_boards/message/33013040</w:t>
        </w:r>
        <w:r w:rsidR="00731174">
          <w:rPr>
            <w:b/>
          </w:rPr>
          <w:fldChar w:fldCharType="end"/>
        </w:r>
      </w:ins>
    </w:p>
    <w:p w14:paraId="73A6776C" w14:textId="79CFF61A" w:rsidR="00731174" w:rsidRPr="0092024F" w:rsidRDefault="00731174" w:rsidP="00C32046">
      <w:pPr>
        <w:spacing w:line="312" w:lineRule="auto"/>
        <w:ind w:firstLine="720"/>
        <w:rPr>
          <w:b/>
        </w:rPr>
      </w:pPr>
      <w:ins w:id="5" w:author="Thanh Nhàn" w:date="2014-09-27T19:48:00Z">
        <w:r>
          <w:rPr>
            <w:b/>
          </w:rPr>
          <w:t>[3]</w:t>
        </w:r>
      </w:ins>
    </w:p>
    <w:sectPr w:rsidR="00731174" w:rsidRPr="0092024F" w:rsidSect="003F20BC">
      <w:headerReference w:type="default" r:id="rId12"/>
      <w:footerReference w:type="default" r:id="rId13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849622" w14:textId="77777777" w:rsidR="00C476D6" w:rsidRDefault="00C476D6" w:rsidP="002D3A18">
      <w:r>
        <w:separator/>
      </w:r>
    </w:p>
  </w:endnote>
  <w:endnote w:type="continuationSeparator" w:id="0">
    <w:p w14:paraId="37D5EB10" w14:textId="77777777" w:rsidR="00C476D6" w:rsidRDefault="00C476D6" w:rsidP="002D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B1452" w14:textId="63672459" w:rsidR="002D3A18" w:rsidRDefault="002D3A18" w:rsidP="003308C5">
    <w:pPr>
      <w:pStyle w:val="Header"/>
      <w:pBdr>
        <w:bottom w:val="double" w:sz="6" w:space="1" w:color="auto"/>
      </w:pBdr>
      <w:tabs>
        <w:tab w:val="clear" w:pos="9360"/>
        <w:tab w:val="right" w:pos="10080"/>
      </w:tabs>
    </w:pPr>
  </w:p>
  <w:p w14:paraId="72DEE975" w14:textId="13C2916E" w:rsidR="002D3A18" w:rsidRDefault="002D3A18" w:rsidP="003308C5">
    <w:pPr>
      <w:pStyle w:val="Footer"/>
      <w:tabs>
        <w:tab w:val="clear" w:pos="9360"/>
        <w:tab w:val="right" w:pos="10080"/>
      </w:tabs>
    </w:pPr>
    <w:r>
      <w:t>Website cung cấp dịch vụ sinh viên bằng Liferay</w:t>
    </w:r>
    <w:r>
      <w:tab/>
      <w:t xml:space="preserve">Trang </w:t>
    </w:r>
    <w:r w:rsidR="003308C5">
      <w:fldChar w:fldCharType="begin"/>
    </w:r>
    <w:r w:rsidR="003308C5">
      <w:instrText xml:space="preserve"> PAGE   \* MERGEFORMAT </w:instrText>
    </w:r>
    <w:r w:rsidR="003308C5">
      <w:fldChar w:fldCharType="separate"/>
    </w:r>
    <w:r w:rsidR="00732CDA">
      <w:rPr>
        <w:noProof/>
      </w:rPr>
      <w:t>4</w:t>
    </w:r>
    <w:r w:rsidR="003308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D9C84" w14:textId="77777777" w:rsidR="00C476D6" w:rsidRDefault="00C476D6" w:rsidP="002D3A18">
      <w:r>
        <w:separator/>
      </w:r>
    </w:p>
  </w:footnote>
  <w:footnote w:type="continuationSeparator" w:id="0">
    <w:p w14:paraId="4DD4B7F8" w14:textId="77777777" w:rsidR="00C476D6" w:rsidRDefault="00C476D6" w:rsidP="002D3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CD73C" w14:textId="7B0F2499" w:rsidR="002D3A18" w:rsidRDefault="002D3A18" w:rsidP="003308C5">
    <w:pPr>
      <w:pStyle w:val="Header"/>
      <w:pBdr>
        <w:bottom w:val="double" w:sz="6" w:space="1" w:color="auto"/>
      </w:pBdr>
      <w:tabs>
        <w:tab w:val="clear" w:pos="9360"/>
        <w:tab w:val="right" w:pos="10080"/>
      </w:tabs>
    </w:pPr>
    <w:r>
      <w:t>Niên luận Mạng máy tính và Truyền thông</w:t>
    </w:r>
    <w:r>
      <w:tab/>
    </w:r>
    <w:r>
      <w:tab/>
    </w:r>
    <w:r w:rsidR="00775AC1">
      <w:t>GVHD: ThS</w:t>
    </w:r>
    <w:r>
      <w:t>. Lâm Chí Nguyện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3C7"/>
    <w:multiLevelType w:val="multilevel"/>
    <w:tmpl w:val="27EA94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17FC62A4"/>
    <w:multiLevelType w:val="hybridMultilevel"/>
    <w:tmpl w:val="49A8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8346C"/>
    <w:multiLevelType w:val="hybridMultilevel"/>
    <w:tmpl w:val="45400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E7179"/>
    <w:multiLevelType w:val="multilevel"/>
    <w:tmpl w:val="17DE0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32B802D3"/>
    <w:multiLevelType w:val="multilevel"/>
    <w:tmpl w:val="1DAEE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49D20E4"/>
    <w:multiLevelType w:val="hybridMultilevel"/>
    <w:tmpl w:val="10F84EF6"/>
    <w:lvl w:ilvl="0" w:tplc="242E76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242E762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6674B"/>
    <w:multiLevelType w:val="hybridMultilevel"/>
    <w:tmpl w:val="5156BA7E"/>
    <w:lvl w:ilvl="0" w:tplc="A2528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F74E59"/>
    <w:multiLevelType w:val="hybridMultilevel"/>
    <w:tmpl w:val="CFDA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43B12"/>
    <w:multiLevelType w:val="multilevel"/>
    <w:tmpl w:val="D96A60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476374FF"/>
    <w:multiLevelType w:val="hybridMultilevel"/>
    <w:tmpl w:val="3A60FF84"/>
    <w:lvl w:ilvl="0" w:tplc="CBFE4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856F3"/>
    <w:multiLevelType w:val="multilevel"/>
    <w:tmpl w:val="EC66A8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53E134BA"/>
    <w:multiLevelType w:val="hybridMultilevel"/>
    <w:tmpl w:val="EFE26FDA"/>
    <w:lvl w:ilvl="0" w:tplc="242E762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F66688"/>
    <w:multiLevelType w:val="hybridMultilevel"/>
    <w:tmpl w:val="4DBA3B3E"/>
    <w:lvl w:ilvl="0" w:tplc="A5B0D8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350F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8763729"/>
    <w:multiLevelType w:val="hybridMultilevel"/>
    <w:tmpl w:val="8B140426"/>
    <w:lvl w:ilvl="0" w:tplc="F80EE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DF0964"/>
    <w:multiLevelType w:val="hybridMultilevel"/>
    <w:tmpl w:val="988E2854"/>
    <w:lvl w:ilvl="0" w:tplc="2856B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F1F4C"/>
    <w:multiLevelType w:val="hybridMultilevel"/>
    <w:tmpl w:val="7C4867CC"/>
    <w:lvl w:ilvl="0" w:tplc="942CF04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16764F"/>
    <w:multiLevelType w:val="hybridMultilevel"/>
    <w:tmpl w:val="FC2E123C"/>
    <w:lvl w:ilvl="0" w:tplc="242E76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4"/>
  </w:num>
  <w:num w:numId="5">
    <w:abstractNumId w:val="15"/>
  </w:num>
  <w:num w:numId="6">
    <w:abstractNumId w:val="1"/>
  </w:num>
  <w:num w:numId="7">
    <w:abstractNumId w:val="0"/>
  </w:num>
  <w:num w:numId="8">
    <w:abstractNumId w:val="17"/>
  </w:num>
  <w:num w:numId="9">
    <w:abstractNumId w:val="10"/>
  </w:num>
  <w:num w:numId="10">
    <w:abstractNumId w:val="8"/>
  </w:num>
  <w:num w:numId="11">
    <w:abstractNumId w:val="11"/>
  </w:num>
  <w:num w:numId="12">
    <w:abstractNumId w:val="5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12"/>
  </w:num>
  <w:num w:numId="18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nh Nhàn">
    <w15:presenceInfo w15:providerId="Windows Live" w15:userId="e30c94c92c3e4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FD"/>
    <w:rsid w:val="0002163F"/>
    <w:rsid w:val="000265B2"/>
    <w:rsid w:val="00043856"/>
    <w:rsid w:val="000723AE"/>
    <w:rsid w:val="000806A8"/>
    <w:rsid w:val="000A1D70"/>
    <w:rsid w:val="000A4ECB"/>
    <w:rsid w:val="000B1EE4"/>
    <w:rsid w:val="000B7473"/>
    <w:rsid w:val="000C4823"/>
    <w:rsid w:val="000F3366"/>
    <w:rsid w:val="00100136"/>
    <w:rsid w:val="00105C43"/>
    <w:rsid w:val="0012493E"/>
    <w:rsid w:val="00134708"/>
    <w:rsid w:val="001404F5"/>
    <w:rsid w:val="00155784"/>
    <w:rsid w:val="00161E0C"/>
    <w:rsid w:val="001901CD"/>
    <w:rsid w:val="001F3223"/>
    <w:rsid w:val="0021793B"/>
    <w:rsid w:val="00235841"/>
    <w:rsid w:val="002441D2"/>
    <w:rsid w:val="00253790"/>
    <w:rsid w:val="002711B0"/>
    <w:rsid w:val="0029352C"/>
    <w:rsid w:val="002A6EA9"/>
    <w:rsid w:val="002D3A18"/>
    <w:rsid w:val="002E6C9E"/>
    <w:rsid w:val="003308C5"/>
    <w:rsid w:val="003566DE"/>
    <w:rsid w:val="00396755"/>
    <w:rsid w:val="003A72FB"/>
    <w:rsid w:val="003E1FAA"/>
    <w:rsid w:val="003F20BC"/>
    <w:rsid w:val="004007E2"/>
    <w:rsid w:val="00405A60"/>
    <w:rsid w:val="00415B21"/>
    <w:rsid w:val="0044042F"/>
    <w:rsid w:val="00445219"/>
    <w:rsid w:val="0046523A"/>
    <w:rsid w:val="00466A72"/>
    <w:rsid w:val="0049727E"/>
    <w:rsid w:val="004A4BC8"/>
    <w:rsid w:val="004A7D18"/>
    <w:rsid w:val="004C4C12"/>
    <w:rsid w:val="004D6FF9"/>
    <w:rsid w:val="004E14E2"/>
    <w:rsid w:val="004E2202"/>
    <w:rsid w:val="004F01D3"/>
    <w:rsid w:val="00537B5D"/>
    <w:rsid w:val="0054108A"/>
    <w:rsid w:val="00547FF7"/>
    <w:rsid w:val="0055366E"/>
    <w:rsid w:val="00574259"/>
    <w:rsid w:val="0058243A"/>
    <w:rsid w:val="005D1F39"/>
    <w:rsid w:val="005D35A1"/>
    <w:rsid w:val="005F4291"/>
    <w:rsid w:val="00645A9D"/>
    <w:rsid w:val="006516F9"/>
    <w:rsid w:val="00670339"/>
    <w:rsid w:val="006815FF"/>
    <w:rsid w:val="006A3502"/>
    <w:rsid w:val="006D7653"/>
    <w:rsid w:val="006E397E"/>
    <w:rsid w:val="006F0F6D"/>
    <w:rsid w:val="006F24F3"/>
    <w:rsid w:val="006F29B5"/>
    <w:rsid w:val="00703B71"/>
    <w:rsid w:val="007049BA"/>
    <w:rsid w:val="00731174"/>
    <w:rsid w:val="00732CDA"/>
    <w:rsid w:val="00734D4D"/>
    <w:rsid w:val="00734E5F"/>
    <w:rsid w:val="00735EF8"/>
    <w:rsid w:val="00736B77"/>
    <w:rsid w:val="00775AC1"/>
    <w:rsid w:val="00790E22"/>
    <w:rsid w:val="00795472"/>
    <w:rsid w:val="007B1450"/>
    <w:rsid w:val="007C4BC7"/>
    <w:rsid w:val="007C5349"/>
    <w:rsid w:val="007D3832"/>
    <w:rsid w:val="00821491"/>
    <w:rsid w:val="00823ECD"/>
    <w:rsid w:val="008266D8"/>
    <w:rsid w:val="00835072"/>
    <w:rsid w:val="00836796"/>
    <w:rsid w:val="0084176E"/>
    <w:rsid w:val="00842281"/>
    <w:rsid w:val="00894E44"/>
    <w:rsid w:val="008A2468"/>
    <w:rsid w:val="008A38FA"/>
    <w:rsid w:val="008A6453"/>
    <w:rsid w:val="008D7F24"/>
    <w:rsid w:val="008E7D9C"/>
    <w:rsid w:val="009131D4"/>
    <w:rsid w:val="00915F7C"/>
    <w:rsid w:val="0092024F"/>
    <w:rsid w:val="009561E9"/>
    <w:rsid w:val="0095652A"/>
    <w:rsid w:val="00956F62"/>
    <w:rsid w:val="00973EB2"/>
    <w:rsid w:val="00980484"/>
    <w:rsid w:val="00986ED8"/>
    <w:rsid w:val="009A6747"/>
    <w:rsid w:val="009B48DD"/>
    <w:rsid w:val="009B4E23"/>
    <w:rsid w:val="009C5B4D"/>
    <w:rsid w:val="00A13E2F"/>
    <w:rsid w:val="00A14C82"/>
    <w:rsid w:val="00A245D7"/>
    <w:rsid w:val="00A262ED"/>
    <w:rsid w:val="00A652CE"/>
    <w:rsid w:val="00AA41D5"/>
    <w:rsid w:val="00AC54AC"/>
    <w:rsid w:val="00AE6FB2"/>
    <w:rsid w:val="00B140BC"/>
    <w:rsid w:val="00B87879"/>
    <w:rsid w:val="00B90647"/>
    <w:rsid w:val="00B9752E"/>
    <w:rsid w:val="00BC73F3"/>
    <w:rsid w:val="00BC7AD7"/>
    <w:rsid w:val="00C178A0"/>
    <w:rsid w:val="00C32046"/>
    <w:rsid w:val="00C476D6"/>
    <w:rsid w:val="00C7394F"/>
    <w:rsid w:val="00C82618"/>
    <w:rsid w:val="00CE50A7"/>
    <w:rsid w:val="00D23ED7"/>
    <w:rsid w:val="00D72F80"/>
    <w:rsid w:val="00D95EEC"/>
    <w:rsid w:val="00DC79DD"/>
    <w:rsid w:val="00E3075B"/>
    <w:rsid w:val="00E442E1"/>
    <w:rsid w:val="00EB20F7"/>
    <w:rsid w:val="00F3077D"/>
    <w:rsid w:val="00F61305"/>
    <w:rsid w:val="00F66241"/>
    <w:rsid w:val="00F977FD"/>
    <w:rsid w:val="00FD0CF6"/>
    <w:rsid w:val="00FE3CE3"/>
    <w:rsid w:val="00FF0F51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7B3F5"/>
  <w15:docId w15:val="{DC414AAC-46B8-4962-AA22-DF330B7F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4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A1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D3A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A1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3F20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20B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516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02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0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6DE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C7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7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A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A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AD7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2A8AE-5AF8-4F9E-8637-9CF43019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MSSV: 1111427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 viên thực hiện:</dc:creator>
  <cp:lastModifiedBy>Thanh Nhàn</cp:lastModifiedBy>
  <cp:revision>28</cp:revision>
  <dcterms:created xsi:type="dcterms:W3CDTF">2014-09-27T14:07:00Z</dcterms:created>
  <dcterms:modified xsi:type="dcterms:W3CDTF">2014-11-12T16:22:00Z</dcterms:modified>
</cp:coreProperties>
</file>