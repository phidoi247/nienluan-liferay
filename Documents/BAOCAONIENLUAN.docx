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73A5E" w14:textId="77777777" w:rsidR="00D27E47" w:rsidRDefault="00D27E47" w:rsidP="004D354A">
      <w:pPr>
        <w:spacing w:line="312" w:lineRule="auto"/>
        <w:ind w:firstLine="540"/>
        <w:contextualSpacing/>
        <w:mirrorIndents/>
        <w:jc w:val="center"/>
      </w:pPr>
      <w:r>
        <w:rPr>
          <w:noProof/>
        </w:rPr>
        <mc:AlternateContent>
          <mc:Choice Requires="wps">
            <w:drawing>
              <wp:anchor distT="0" distB="0" distL="114300" distR="114300" simplePos="0" relativeHeight="251666432" behindDoc="1" locked="0" layoutInCell="1" allowOverlap="1" wp14:anchorId="49C8FE85" wp14:editId="3ED90D4B">
                <wp:simplePos x="0" y="0"/>
                <wp:positionH relativeFrom="column">
                  <wp:posOffset>-371475</wp:posOffset>
                </wp:positionH>
                <wp:positionV relativeFrom="paragraph">
                  <wp:posOffset>-666750</wp:posOffset>
                </wp:positionV>
                <wp:extent cx="194535" cy="9125712"/>
                <wp:effectExtent l="0" t="0" r="0" b="0"/>
                <wp:wrapNone/>
                <wp:docPr id="3" name="Rectangle 3"/>
                <wp:cNvGraphicFramePr/>
                <a:graphic xmlns:a="http://schemas.openxmlformats.org/drawingml/2006/main">
                  <a:graphicData uri="http://schemas.microsoft.com/office/word/2010/wordprocessingShape">
                    <wps:wsp>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EA6E6" id="Rectangle 3" o:spid="_x0000_s1026" style="position:absolute;margin-left:-29.25pt;margin-top:-52.5pt;width:15.3pt;height:718.5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" fillcolor="#44546a [3215]" stroked="f" strokeweight="1pt"/>
            </w:pict>
          </mc:Fallback>
        </mc:AlternateContent>
      </w:r>
      <w:r>
        <w:rPr>
          <w:noProof/>
        </w:rPr>
        <mc:AlternateContent>
          <mc:Choice Requires="wps">
            <w:drawing>
              <wp:anchor distT="45720" distB="45720" distL="114300" distR="114300" simplePos="0" relativeHeight="251668480" behindDoc="0" locked="0" layoutInCell="1" allowOverlap="1" wp14:anchorId="27DFD7A8" wp14:editId="5161009A">
                <wp:simplePos x="0" y="0"/>
                <wp:positionH relativeFrom="margin">
                  <wp:align>right</wp:align>
                </wp:positionH>
                <wp:positionV relativeFrom="paragraph">
                  <wp:posOffset>-647700</wp:posOffset>
                </wp:positionV>
                <wp:extent cx="6048375"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404620"/>
                        </a:xfrm>
                        <a:prstGeom prst="rect">
                          <a:avLst/>
                        </a:prstGeom>
                        <a:noFill/>
                        <a:ln w="9525">
                          <a:noFill/>
                          <a:miter lim="800000"/>
                          <a:headEnd/>
                          <a:tailEnd/>
                        </a:ln>
                      </wps:spPr>
                      <wps:txbx>
                        <w:txbxContent>
                          <w:p w14:paraId="2257D473" w14:textId="77777777" w:rsidR="00D27E47" w:rsidRPr="006516F9" w:rsidRDefault="00D27E47" w:rsidP="00D27E47">
                            <w:pPr>
                              <w:jc w:val="center"/>
                              <w:rPr>
                                <w:b/>
                                <w:color w:val="000000" w:themeColor="text1"/>
                                <w:sz w:val="28"/>
                                <w:szCs w:val="28"/>
                              </w:rPr>
                            </w:pPr>
                            <w:r w:rsidRPr="006516F9">
                              <w:rPr>
                                <w:b/>
                                <w:color w:val="000000" w:themeColor="text1"/>
                                <w:sz w:val="28"/>
                                <w:szCs w:val="28"/>
                              </w:rPr>
                              <w:t>TRƯỜNG ĐẠI HỌC CẦN THƠ</w:t>
                            </w:r>
                          </w:p>
                          <w:p w14:paraId="1E7E03D1" w14:textId="77777777" w:rsidR="00D27E47" w:rsidRPr="00E84381" w:rsidRDefault="00D27E47" w:rsidP="00D27E47">
                            <w:pPr>
                              <w:jc w:val="center"/>
                              <w:rPr>
                                <w:color w:val="000000" w:themeColor="text1"/>
                                <w:sz w:val="28"/>
                                <w:szCs w:val="28"/>
                              </w:rPr>
                            </w:pPr>
                            <w:r w:rsidRPr="00E84381">
                              <w:rPr>
                                <w:color w:val="000000" w:themeColor="text1"/>
                                <w:sz w:val="28"/>
                                <w:szCs w:val="28"/>
                              </w:rPr>
                              <w:sym w:font="Wingdings" w:char="F026"/>
                            </w:r>
                          </w:p>
                          <w:p w14:paraId="636519B4" w14:textId="77777777" w:rsidR="00D27E47" w:rsidRPr="006516F9" w:rsidRDefault="00D27E47" w:rsidP="00D27E47">
                            <w:pPr>
                              <w:jc w:val="center"/>
                              <w:rPr>
                                <w:b/>
                                <w:color w:val="000000" w:themeColor="text1"/>
                                <w:sz w:val="28"/>
                                <w:szCs w:val="28"/>
                              </w:rPr>
                            </w:pPr>
                            <w:r w:rsidRPr="006516F9">
                              <w:rPr>
                                <w:b/>
                                <w:color w:val="000000" w:themeColor="text1"/>
                                <w:sz w:val="28"/>
                                <w:szCs w:val="28"/>
                              </w:rPr>
                              <w:t>KHOA CÔNG NGHỆ THÔNG TIN VÀ TRUYỀN THÔNG</w:t>
                            </w:r>
                          </w:p>
                          <w:p w14:paraId="3897F1BF" w14:textId="77777777" w:rsidR="00D27E47" w:rsidRPr="006516F9" w:rsidRDefault="00D27E47" w:rsidP="00D27E47">
                            <w:pPr>
                              <w:pBdr>
                                <w:bottom w:val="single" w:sz="6" w:space="1" w:color="auto"/>
                              </w:pBdr>
                              <w:jc w:val="center"/>
                              <w:rPr>
                                <w:b/>
                                <w:color w:val="000000" w:themeColor="text1"/>
                                <w:sz w:val="28"/>
                                <w:szCs w:val="28"/>
                              </w:rPr>
                            </w:pPr>
                            <w:r w:rsidRPr="006516F9">
                              <w:rPr>
                                <w:b/>
                                <w:color w:val="000000" w:themeColor="text1"/>
                                <w:sz w:val="28"/>
                                <w:szCs w:val="28"/>
                              </w:rPr>
                              <w:t>NGÀNH TRUYỀN THÔNG VÀ MẠNG MÁY TÍNH</w:t>
                            </w:r>
                          </w:p>
                          <w:p w14:paraId="382200AF" w14:textId="77777777" w:rsidR="00D27E47" w:rsidRDefault="00D27E47" w:rsidP="00D27E47">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DFD7A8" id="_x0000_t202" coordsize="21600,21600" o:spt="202" path="m,l,21600r21600,l21600,xe">
                <v:stroke joinstyle="miter"/>
                <v:path gradientshapeok="t" o:connecttype="rect"/>
              </v:shapetype>
              <v:shape id="Text Box 2" o:spid="_x0000_s1026" type="#_x0000_t202" style="position:absolute;left:0;text-align:left;margin-left:425.05pt;margin-top:-51pt;width:476.25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" filled="f" stroked="f">
                <v:textbox style="mso-fit-shape-to-text:t">
                  <w:txbxContent>
                    <w:p w14:paraId="2257D473" w14:textId="77777777" w:rsidR="00D27E47" w:rsidRPr="006516F9" w:rsidRDefault="00D27E47" w:rsidP="00D27E47">
                      <w:pPr>
                        <w:jc w:val="center"/>
                        <w:rPr>
                          <w:b/>
                          <w:color w:val="000000" w:themeColor="text1"/>
                          <w:sz w:val="28"/>
                          <w:szCs w:val="28"/>
                        </w:rPr>
                      </w:pPr>
                      <w:r w:rsidRPr="006516F9">
                        <w:rPr>
                          <w:b/>
                          <w:color w:val="000000" w:themeColor="text1"/>
                          <w:sz w:val="28"/>
                          <w:szCs w:val="28"/>
                        </w:rPr>
                        <w:t>TRƯỜNG ĐẠI HỌC CẦN THƠ</w:t>
                      </w:r>
                    </w:p>
                    <w:p w14:paraId="1E7E03D1" w14:textId="77777777" w:rsidR="00D27E47" w:rsidRPr="00E84381" w:rsidRDefault="00D27E47" w:rsidP="00D27E47">
                      <w:pPr>
                        <w:jc w:val="center"/>
                        <w:rPr>
                          <w:color w:val="000000" w:themeColor="text1"/>
                          <w:sz w:val="28"/>
                          <w:szCs w:val="28"/>
                        </w:rPr>
                      </w:pPr>
                      <w:r w:rsidRPr="00E84381">
                        <w:rPr>
                          <w:color w:val="000000" w:themeColor="text1"/>
                          <w:sz w:val="28"/>
                          <w:szCs w:val="28"/>
                        </w:rPr>
                        <w:sym w:font="Wingdings" w:char="F026"/>
                      </w:r>
                    </w:p>
                    <w:p w14:paraId="636519B4" w14:textId="77777777" w:rsidR="00D27E47" w:rsidRPr="006516F9" w:rsidRDefault="00D27E47" w:rsidP="00D27E47">
                      <w:pPr>
                        <w:jc w:val="center"/>
                        <w:rPr>
                          <w:b/>
                          <w:color w:val="000000" w:themeColor="text1"/>
                          <w:sz w:val="28"/>
                          <w:szCs w:val="28"/>
                        </w:rPr>
                      </w:pPr>
                      <w:r w:rsidRPr="006516F9">
                        <w:rPr>
                          <w:b/>
                          <w:color w:val="000000" w:themeColor="text1"/>
                          <w:sz w:val="28"/>
                          <w:szCs w:val="28"/>
                        </w:rPr>
                        <w:t>KHOA CÔNG NGHỆ THÔNG TIN VÀ TRUYỀN THÔNG</w:t>
                      </w:r>
                    </w:p>
                    <w:p w14:paraId="3897F1BF" w14:textId="77777777" w:rsidR="00D27E47" w:rsidRPr="006516F9" w:rsidRDefault="00D27E47" w:rsidP="00D27E47">
                      <w:pPr>
                        <w:pBdr>
                          <w:bottom w:val="single" w:sz="6" w:space="1" w:color="auto"/>
                        </w:pBdr>
                        <w:jc w:val="center"/>
                        <w:rPr>
                          <w:b/>
                          <w:color w:val="000000" w:themeColor="text1"/>
                          <w:sz w:val="28"/>
                          <w:szCs w:val="28"/>
                        </w:rPr>
                      </w:pPr>
                      <w:r w:rsidRPr="006516F9">
                        <w:rPr>
                          <w:b/>
                          <w:color w:val="000000" w:themeColor="text1"/>
                          <w:sz w:val="28"/>
                          <w:szCs w:val="28"/>
                        </w:rPr>
                        <w:t>NGÀNH TRUYỀN THÔNG VÀ MẠNG MÁY TÍNH</w:t>
                      </w:r>
                    </w:p>
                    <w:p w14:paraId="382200AF" w14:textId="77777777" w:rsidR="00D27E47" w:rsidRDefault="00D27E47" w:rsidP="00D27E47">
                      <w:pPr>
                        <w:jc w:val="center"/>
                      </w:pPr>
                    </w:p>
                  </w:txbxContent>
                </v:textbox>
                <w10:wrap anchorx="margin"/>
              </v:shape>
            </w:pict>
          </mc:Fallback>
        </mc:AlternateContent>
      </w:r>
    </w:p>
    <w:sdt>
      <w:sdtPr>
        <w:id w:val="-1977280310"/>
        <w:docPartObj>
          <w:docPartGallery w:val="Cover Pages"/>
          <w:docPartUnique/>
        </w:docPartObj>
      </w:sdtPr>
      <w:sdtEndPr/>
      <w:sdtContent>
        <w:p w14:paraId="1706F687" w14:textId="77777777" w:rsidR="00D27E47" w:rsidRPr="006516F9" w:rsidRDefault="00D27E47" w:rsidP="004D354A">
          <w:pPr>
            <w:spacing w:line="312" w:lineRule="auto"/>
            <w:ind w:firstLine="540"/>
            <w:contextualSpacing/>
            <w:mirrorIndents/>
            <w:jc w:val="center"/>
            <w:rPr>
              <w:b/>
              <w:color w:val="000000" w:themeColor="text1"/>
            </w:rPr>
          </w:pPr>
        </w:p>
        <w:p w14:paraId="012C4C5F" w14:textId="77777777" w:rsidR="00D27E47" w:rsidRDefault="00D27E47" w:rsidP="004D354A">
          <w:pPr>
            <w:pStyle w:val="NoSpacing"/>
            <w:spacing w:line="312" w:lineRule="auto"/>
            <w:ind w:firstLine="540"/>
            <w:contextualSpacing/>
            <w:mirrorIndents/>
          </w:pPr>
          <w:r w:rsidRPr="00CC7BFA">
            <w:rPr>
              <w:rFonts w:cs="Times New Roman"/>
              <w:b/>
              <w:noProof/>
              <w:szCs w:val="26"/>
            </w:rPr>
            <w:drawing>
              <wp:anchor distT="0" distB="0" distL="114300" distR="114300" simplePos="0" relativeHeight="251670528" behindDoc="0" locked="0" layoutInCell="1" allowOverlap="1" wp14:anchorId="1160F31B" wp14:editId="4F5B2082">
                <wp:simplePos x="0" y="0"/>
                <wp:positionH relativeFrom="margin">
                  <wp:posOffset>2800350</wp:posOffset>
                </wp:positionH>
                <wp:positionV relativeFrom="paragraph">
                  <wp:posOffset>11430</wp:posOffset>
                </wp:positionV>
                <wp:extent cx="1143000" cy="1143000"/>
                <wp:effectExtent l="0" t="0" r="0" b="0"/>
                <wp:wrapNone/>
                <wp:docPr id="675" name="Picture 675" descr="D:\Other\logo-truong-dai-hoc-can-th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her\logo-truong-dai-hoc-can-th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7A9C40" w14:textId="5766133A" w:rsidR="00D27E47" w:rsidRDefault="00A20955" w:rsidP="004D354A">
          <w:pPr>
            <w:spacing w:line="312" w:lineRule="auto"/>
            <w:ind w:firstLine="540"/>
            <w:contextualSpacing/>
            <w:mirrorIndents/>
          </w:pPr>
          <w:r>
            <w:rPr>
              <w:noProof/>
            </w:rPr>
            <mc:AlternateContent>
              <mc:Choice Requires="wps">
                <w:drawing>
                  <wp:anchor distT="45720" distB="45720" distL="114300" distR="114300" simplePos="0" relativeHeight="251669504" behindDoc="0" locked="0" layoutInCell="1" allowOverlap="1" wp14:anchorId="694DFD86" wp14:editId="290FF722">
                    <wp:simplePos x="0" y="0"/>
                    <wp:positionH relativeFrom="margin">
                      <wp:align>center</wp:align>
                    </wp:positionH>
                    <wp:positionV relativeFrom="paragraph">
                      <wp:posOffset>7215475</wp:posOffset>
                    </wp:positionV>
                    <wp:extent cx="2360930" cy="1404620"/>
                    <wp:effectExtent l="0" t="0" r="0" b="5080"/>
                    <wp:wrapNone/>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21AFFB4" w14:textId="6D046A4F" w:rsidR="00A20955" w:rsidRDefault="00A20955" w:rsidP="00CC7BFA">
                                <w:pPr>
                                  <w:jc w:val="center"/>
                                  <w:rPr>
                                    <w:sz w:val="28"/>
                                    <w:szCs w:val="28"/>
                                  </w:rPr>
                                </w:pPr>
                                <w:r>
                                  <w:rPr>
                                    <w:sz w:val="28"/>
                                    <w:szCs w:val="28"/>
                                  </w:rPr>
                                  <w:t>--- o0o ---</w:t>
                                </w:r>
                              </w:p>
                              <w:p w14:paraId="6667437A" w14:textId="77777777" w:rsidR="00D27E47" w:rsidRPr="000F3366" w:rsidRDefault="00D27E47" w:rsidP="00CC7BFA">
                                <w:pPr>
                                  <w:jc w:val="center"/>
                                  <w:rPr>
                                    <w:sz w:val="28"/>
                                    <w:szCs w:val="28"/>
                                  </w:rPr>
                                </w:pPr>
                                <w:r w:rsidRPr="000F3366">
                                  <w:rPr>
                                    <w:sz w:val="28"/>
                                    <w:szCs w:val="28"/>
                                  </w:rPr>
                                  <w:t>Cần Thơ, Tháng 08 Năm 2014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4DFD86" id="_x0000_s1027" type="#_x0000_t202" style="position:absolute;left:0;text-align:left;margin-left:0;margin-top:568.15pt;width:185.9pt;height:110.6pt;z-index:25166950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" stroked="f">
                    <v:textbox style="mso-fit-shape-to-text:t">
                      <w:txbxContent>
                        <w:p w14:paraId="621AFFB4" w14:textId="6D046A4F" w:rsidR="00A20955" w:rsidRDefault="00A20955" w:rsidP="00CC7BFA">
                          <w:pPr>
                            <w:jc w:val="center"/>
                            <w:rPr>
                              <w:sz w:val="28"/>
                              <w:szCs w:val="28"/>
                            </w:rPr>
                          </w:pPr>
                          <w:r>
                            <w:rPr>
                              <w:sz w:val="28"/>
                              <w:szCs w:val="28"/>
                            </w:rPr>
                            <w:t>--- o0o ---</w:t>
                          </w:r>
                        </w:p>
                        <w:p w14:paraId="6667437A" w14:textId="77777777" w:rsidR="00D27E47" w:rsidRPr="000F3366" w:rsidRDefault="00D27E47" w:rsidP="00CC7BFA">
                          <w:pPr>
                            <w:jc w:val="center"/>
                            <w:rPr>
                              <w:sz w:val="28"/>
                              <w:szCs w:val="28"/>
                            </w:rPr>
                          </w:pPr>
                          <w:r w:rsidRPr="000F3366">
                            <w:rPr>
                              <w:sz w:val="28"/>
                              <w:szCs w:val="28"/>
                            </w:rPr>
                            <w:t>Cần Thơ, Tháng 08 Năm 2014</w:t>
                          </w:r>
                        </w:p>
                      </w:txbxContent>
                    </v:textbox>
                    <w10:wrap anchorx="margin"/>
                  </v:shape>
                </w:pict>
              </mc:Fallback>
            </mc:AlternateContent>
          </w:r>
          <w:r w:rsidR="00D27E47">
            <w:rPr>
              <w:noProof/>
            </w:rPr>
            <mc:AlternateContent>
              <mc:Choice Requires="wps">
                <w:drawing>
                  <wp:anchor distT="0" distB="0" distL="114300" distR="114300" simplePos="0" relativeHeight="251672576" behindDoc="1" locked="0" layoutInCell="1" allowOverlap="1" wp14:anchorId="75FB02ED" wp14:editId="39AC26EC">
                    <wp:simplePos x="0" y="0"/>
                    <wp:positionH relativeFrom="column">
                      <wp:posOffset>-366233</wp:posOffset>
                    </wp:positionH>
                    <wp:positionV relativeFrom="paragraph">
                      <wp:posOffset>1416685</wp:posOffset>
                    </wp:positionV>
                    <wp:extent cx="6071191" cy="457038"/>
                    <wp:effectExtent l="0" t="0" r="6350" b="635"/>
                    <wp:wrapNone/>
                    <wp:docPr id="6" name="Pentagon 11"/>
                    <wp:cNvGraphicFramePr/>
                    <a:graphic xmlns:a="http://schemas.openxmlformats.org/drawingml/2006/main">
                      <a:graphicData uri="http://schemas.microsoft.com/office/word/2010/wordprocessingShape">
                        <wps:wsp>
                          <wps:cNvSpPr/>
                          <wps:spPr>
                            <a:xfrm>
                              <a:off x="0" y="0"/>
                              <a:ext cx="6071191" cy="457038"/>
                            </a:xfrm>
                            <a:custGeom>
                              <a:avLst/>
                              <a:gdLst>
                                <a:gd name="connsiteX0" fmla="*/ 0 w 2381250"/>
                                <a:gd name="connsiteY0" fmla="*/ 0 h 446405"/>
                                <a:gd name="connsiteX1" fmla="*/ 2158048 w 2381250"/>
                                <a:gd name="connsiteY1" fmla="*/ 0 h 446405"/>
                                <a:gd name="connsiteX2" fmla="*/ 2381250 w 2381250"/>
                                <a:gd name="connsiteY2" fmla="*/ 223203 h 446405"/>
                                <a:gd name="connsiteX3" fmla="*/ 2158048 w 2381250"/>
                                <a:gd name="connsiteY3" fmla="*/ 446405 h 446405"/>
                                <a:gd name="connsiteX4" fmla="*/ 0 w 2381250"/>
                                <a:gd name="connsiteY4" fmla="*/ 446405 h 446405"/>
                                <a:gd name="connsiteX5" fmla="*/ 0 w 2381250"/>
                                <a:gd name="connsiteY5" fmla="*/ 0 h 446405"/>
                                <a:gd name="connsiteX0" fmla="*/ 0 w 2381250"/>
                                <a:gd name="connsiteY0" fmla="*/ 0 h 446405"/>
                                <a:gd name="connsiteX1" fmla="*/ 2158048 w 2381250"/>
                                <a:gd name="connsiteY1" fmla="*/ 0 h 446405"/>
                                <a:gd name="connsiteX2" fmla="*/ 2381250 w 2381250"/>
                                <a:gd name="connsiteY2" fmla="*/ 223203 h 446405"/>
                                <a:gd name="connsiteX3" fmla="*/ 2328169 w 2381250"/>
                                <a:gd name="connsiteY3" fmla="*/ 446405 h 446405"/>
                                <a:gd name="connsiteX4" fmla="*/ 0 w 2381250"/>
                                <a:gd name="connsiteY4" fmla="*/ 446405 h 446405"/>
                                <a:gd name="connsiteX5" fmla="*/ 0 w 2381250"/>
                                <a:gd name="connsiteY5" fmla="*/ 0 h 446405"/>
                                <a:gd name="connsiteX0" fmla="*/ 0 w 2381250"/>
                                <a:gd name="connsiteY0" fmla="*/ 10633 h 457038"/>
                                <a:gd name="connsiteX1" fmla="*/ 2360067 w 2381250"/>
                                <a:gd name="connsiteY1" fmla="*/ 0 h 457038"/>
                                <a:gd name="connsiteX2" fmla="*/ 2381250 w 2381250"/>
                                <a:gd name="connsiteY2" fmla="*/ 233836 h 457038"/>
                                <a:gd name="connsiteX3" fmla="*/ 2328169 w 2381250"/>
                                <a:gd name="connsiteY3" fmla="*/ 457038 h 457038"/>
                                <a:gd name="connsiteX4" fmla="*/ 0 w 2381250"/>
                                <a:gd name="connsiteY4" fmla="*/ 457038 h 457038"/>
                                <a:gd name="connsiteX5" fmla="*/ 0 w 2381250"/>
                                <a:gd name="connsiteY5" fmla="*/ 10633 h 457038"/>
                                <a:gd name="connsiteX0" fmla="*/ 0 w 2381250"/>
                                <a:gd name="connsiteY0" fmla="*/ 10633 h 457038"/>
                                <a:gd name="connsiteX1" fmla="*/ 2360067 w 2381250"/>
                                <a:gd name="connsiteY1" fmla="*/ 0 h 457038"/>
                                <a:gd name="connsiteX2" fmla="*/ 2381250 w 2381250"/>
                                <a:gd name="connsiteY2" fmla="*/ 233836 h 457038"/>
                                <a:gd name="connsiteX3" fmla="*/ 2360067 w 2381250"/>
                                <a:gd name="connsiteY3" fmla="*/ 435751 h 457038"/>
                                <a:gd name="connsiteX4" fmla="*/ 0 w 2381250"/>
                                <a:gd name="connsiteY4" fmla="*/ 457038 h 457038"/>
                                <a:gd name="connsiteX5" fmla="*/ 0 w 2381250"/>
                                <a:gd name="connsiteY5" fmla="*/ 10633 h 457038"/>
                                <a:gd name="connsiteX0" fmla="*/ 0 w 2360067"/>
                                <a:gd name="connsiteY0" fmla="*/ 10633 h 457038"/>
                                <a:gd name="connsiteX1" fmla="*/ 2360067 w 2360067"/>
                                <a:gd name="connsiteY1" fmla="*/ 0 h 457038"/>
                                <a:gd name="connsiteX2" fmla="*/ 2360067 w 2360067"/>
                                <a:gd name="connsiteY2" fmla="*/ 435751 h 457038"/>
                                <a:gd name="connsiteX3" fmla="*/ 0 w 2360067"/>
                                <a:gd name="connsiteY3" fmla="*/ 457038 h 457038"/>
                                <a:gd name="connsiteX4" fmla="*/ 0 w 2360067"/>
                                <a:gd name="connsiteY4" fmla="*/ 10633 h 4570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60067" h="457038">
                                  <a:moveTo>
                                    <a:pt x="0" y="10633"/>
                                  </a:moveTo>
                                  <a:lnTo>
                                    <a:pt x="2360067" y="0"/>
                                  </a:lnTo>
                                  <a:lnTo>
                                    <a:pt x="2360067" y="435751"/>
                                  </a:lnTo>
                                  <a:lnTo>
                                    <a:pt x="0" y="457038"/>
                                  </a:lnTo>
                                  <a:lnTo>
                                    <a:pt x="0" y="10633"/>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0FA680" w14:textId="77777777" w:rsidR="00D27E47" w:rsidRPr="00E84381" w:rsidRDefault="00D27E47" w:rsidP="00D27E47">
                                <w:pPr>
                                  <w:pStyle w:val="Title"/>
                                  <w:jc w:val="center"/>
                                  <w:rPr>
                                    <w:b/>
                                    <w:sz w:val="60"/>
                                    <w:szCs w:val="60"/>
                                  </w:rPr>
                                </w:pPr>
                                <w:r w:rsidRPr="00E84381">
                                  <w:rPr>
                                    <w:b/>
                                    <w:sz w:val="60"/>
                                    <w:szCs w:val="60"/>
                                  </w:rPr>
                                  <w:t>MẠNG MÁY TÍNH VÀ TRUYỀN THÔNG</w:t>
                                </w:r>
                              </w:p>
                              <w:p w14:paraId="69737BBA" w14:textId="77777777" w:rsidR="00D27E47" w:rsidRPr="00235841" w:rsidRDefault="00D27E47" w:rsidP="00D27E47">
                                <w:pPr>
                                  <w:pStyle w:val="NoSpacing"/>
                                  <w:jc w:val="right"/>
                                  <w:rPr>
                                    <w:color w:val="FFFFFF" w:themeColor="background1"/>
                                    <w:sz w:val="60"/>
                                    <w:szCs w:val="60"/>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B02ED" id="Pentagon 11" o:spid="_x0000_s1028" style="position:absolute;left:0;text-align:left;margin-left:-28.85pt;margin-top:111.55pt;width:478.05pt;height:3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60067,4570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" adj="-11796480,,5400" path="m,10633l2360067,r,435751l,457038,,10633xe" fillcolor="#5b9bd5 [3204]" stroked="f" strokeweight="1pt">
                    <v:stroke joinstyle="miter"/>
                    <v:formulas/>
                    <v:path arrowok="t" o:connecttype="custom" o:connectlocs="0,10633;6071191,0;6071191,435751;0,457038;0,10633" o:connectangles="0,0,0,0,0" textboxrect="0,0,2360067,457038"/>
                    <v:textbox inset=",0,14.4pt,0">
                      <w:txbxContent>
                        <w:p w14:paraId="6E0FA680" w14:textId="77777777" w:rsidR="00D27E47" w:rsidRPr="00E84381" w:rsidRDefault="00D27E47" w:rsidP="00D27E47">
                          <w:pPr>
                            <w:pStyle w:val="Title"/>
                            <w:jc w:val="center"/>
                            <w:rPr>
                              <w:b/>
                              <w:sz w:val="60"/>
                              <w:szCs w:val="60"/>
                            </w:rPr>
                          </w:pPr>
                          <w:r w:rsidRPr="00E84381">
                            <w:rPr>
                              <w:b/>
                              <w:sz w:val="60"/>
                              <w:szCs w:val="60"/>
                            </w:rPr>
                            <w:t>MẠNG MÁY TÍNH VÀ TRUYỀN THÔNG</w:t>
                          </w:r>
                        </w:p>
                        <w:p w14:paraId="69737BBA" w14:textId="77777777" w:rsidR="00D27E47" w:rsidRPr="00235841" w:rsidRDefault="00D27E47" w:rsidP="00D27E47">
                          <w:pPr>
                            <w:pStyle w:val="NoSpacing"/>
                            <w:jc w:val="right"/>
                            <w:rPr>
                              <w:color w:val="FFFFFF" w:themeColor="background1"/>
                              <w:sz w:val="60"/>
                              <w:szCs w:val="60"/>
                            </w:rPr>
                          </w:pPr>
                        </w:p>
                      </w:txbxContent>
                    </v:textbox>
                  </v:shape>
                </w:pict>
              </mc:Fallback>
            </mc:AlternateContent>
          </w:r>
          <w:r w:rsidR="00D27E47">
            <w:rPr>
              <w:noProof/>
            </w:rPr>
            <mc:AlternateContent>
              <mc:Choice Requires="wps">
                <w:drawing>
                  <wp:anchor distT="0" distB="0" distL="114300" distR="114300" simplePos="0" relativeHeight="251671552" behindDoc="1" locked="0" layoutInCell="1" allowOverlap="1" wp14:anchorId="1C5E0A12" wp14:editId="5EB52250">
                    <wp:simplePos x="0" y="0"/>
                    <wp:positionH relativeFrom="column">
                      <wp:posOffset>-366823</wp:posOffset>
                    </wp:positionH>
                    <wp:positionV relativeFrom="paragraph">
                      <wp:posOffset>906706</wp:posOffset>
                    </wp:positionV>
                    <wp:extent cx="2360506" cy="457038"/>
                    <wp:effectExtent l="0" t="0" r="1905" b="635"/>
                    <wp:wrapNone/>
                    <wp:docPr id="7" name="Pentagon 11"/>
                    <wp:cNvGraphicFramePr/>
                    <a:graphic xmlns:a="http://schemas.openxmlformats.org/drawingml/2006/main">
                      <a:graphicData uri="http://schemas.microsoft.com/office/word/2010/wordprocessingShape">
                        <wps:wsp>
                          <wps:cNvSpPr/>
                          <wps:spPr>
                            <a:xfrm>
                              <a:off x="0" y="0"/>
                              <a:ext cx="2360506" cy="457038"/>
                            </a:xfrm>
                            <a:custGeom>
                              <a:avLst/>
                              <a:gdLst>
                                <a:gd name="connsiteX0" fmla="*/ 0 w 2381250"/>
                                <a:gd name="connsiteY0" fmla="*/ 0 h 446405"/>
                                <a:gd name="connsiteX1" fmla="*/ 2158048 w 2381250"/>
                                <a:gd name="connsiteY1" fmla="*/ 0 h 446405"/>
                                <a:gd name="connsiteX2" fmla="*/ 2381250 w 2381250"/>
                                <a:gd name="connsiteY2" fmla="*/ 223203 h 446405"/>
                                <a:gd name="connsiteX3" fmla="*/ 2158048 w 2381250"/>
                                <a:gd name="connsiteY3" fmla="*/ 446405 h 446405"/>
                                <a:gd name="connsiteX4" fmla="*/ 0 w 2381250"/>
                                <a:gd name="connsiteY4" fmla="*/ 446405 h 446405"/>
                                <a:gd name="connsiteX5" fmla="*/ 0 w 2381250"/>
                                <a:gd name="connsiteY5" fmla="*/ 0 h 446405"/>
                                <a:gd name="connsiteX0" fmla="*/ 0 w 2381250"/>
                                <a:gd name="connsiteY0" fmla="*/ 0 h 446405"/>
                                <a:gd name="connsiteX1" fmla="*/ 2158048 w 2381250"/>
                                <a:gd name="connsiteY1" fmla="*/ 0 h 446405"/>
                                <a:gd name="connsiteX2" fmla="*/ 2381250 w 2381250"/>
                                <a:gd name="connsiteY2" fmla="*/ 223203 h 446405"/>
                                <a:gd name="connsiteX3" fmla="*/ 2328169 w 2381250"/>
                                <a:gd name="connsiteY3" fmla="*/ 446405 h 446405"/>
                                <a:gd name="connsiteX4" fmla="*/ 0 w 2381250"/>
                                <a:gd name="connsiteY4" fmla="*/ 446405 h 446405"/>
                                <a:gd name="connsiteX5" fmla="*/ 0 w 2381250"/>
                                <a:gd name="connsiteY5" fmla="*/ 0 h 446405"/>
                                <a:gd name="connsiteX0" fmla="*/ 0 w 2381250"/>
                                <a:gd name="connsiteY0" fmla="*/ 10633 h 457038"/>
                                <a:gd name="connsiteX1" fmla="*/ 2360067 w 2381250"/>
                                <a:gd name="connsiteY1" fmla="*/ 0 h 457038"/>
                                <a:gd name="connsiteX2" fmla="*/ 2381250 w 2381250"/>
                                <a:gd name="connsiteY2" fmla="*/ 233836 h 457038"/>
                                <a:gd name="connsiteX3" fmla="*/ 2328169 w 2381250"/>
                                <a:gd name="connsiteY3" fmla="*/ 457038 h 457038"/>
                                <a:gd name="connsiteX4" fmla="*/ 0 w 2381250"/>
                                <a:gd name="connsiteY4" fmla="*/ 457038 h 457038"/>
                                <a:gd name="connsiteX5" fmla="*/ 0 w 2381250"/>
                                <a:gd name="connsiteY5" fmla="*/ 10633 h 457038"/>
                                <a:gd name="connsiteX0" fmla="*/ 0 w 2381250"/>
                                <a:gd name="connsiteY0" fmla="*/ 10633 h 457038"/>
                                <a:gd name="connsiteX1" fmla="*/ 2360067 w 2381250"/>
                                <a:gd name="connsiteY1" fmla="*/ 0 h 457038"/>
                                <a:gd name="connsiteX2" fmla="*/ 2381250 w 2381250"/>
                                <a:gd name="connsiteY2" fmla="*/ 233836 h 457038"/>
                                <a:gd name="connsiteX3" fmla="*/ 2360067 w 2381250"/>
                                <a:gd name="connsiteY3" fmla="*/ 435751 h 457038"/>
                                <a:gd name="connsiteX4" fmla="*/ 0 w 2381250"/>
                                <a:gd name="connsiteY4" fmla="*/ 457038 h 457038"/>
                                <a:gd name="connsiteX5" fmla="*/ 0 w 2381250"/>
                                <a:gd name="connsiteY5" fmla="*/ 10633 h 457038"/>
                                <a:gd name="connsiteX0" fmla="*/ 0 w 2360067"/>
                                <a:gd name="connsiteY0" fmla="*/ 10633 h 457038"/>
                                <a:gd name="connsiteX1" fmla="*/ 2360067 w 2360067"/>
                                <a:gd name="connsiteY1" fmla="*/ 0 h 457038"/>
                                <a:gd name="connsiteX2" fmla="*/ 2360067 w 2360067"/>
                                <a:gd name="connsiteY2" fmla="*/ 435751 h 457038"/>
                                <a:gd name="connsiteX3" fmla="*/ 0 w 2360067"/>
                                <a:gd name="connsiteY3" fmla="*/ 457038 h 457038"/>
                                <a:gd name="connsiteX4" fmla="*/ 0 w 2360067"/>
                                <a:gd name="connsiteY4" fmla="*/ 10633 h 45703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60067" h="457038">
                                  <a:moveTo>
                                    <a:pt x="0" y="10633"/>
                                  </a:moveTo>
                                  <a:lnTo>
                                    <a:pt x="2360067" y="0"/>
                                  </a:lnTo>
                                  <a:lnTo>
                                    <a:pt x="2360067" y="435751"/>
                                  </a:lnTo>
                                  <a:lnTo>
                                    <a:pt x="0" y="457038"/>
                                  </a:lnTo>
                                  <a:lnTo>
                                    <a:pt x="0" y="10633"/>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50B95D" w14:textId="77777777" w:rsidR="00D27E47" w:rsidRPr="00235841" w:rsidRDefault="00D27E47" w:rsidP="00D27E47">
                                <w:pPr>
                                  <w:pStyle w:val="Title"/>
                                  <w:rPr>
                                    <w:b/>
                                    <w:sz w:val="60"/>
                                    <w:szCs w:val="60"/>
                                    <w14:shadow w14:blurRad="50800" w14:dist="38100" w14:dir="2700000" w14:sx="100000" w14:sy="100000" w14:kx="0" w14:ky="0" w14:algn="tl">
                                      <w14:srgbClr w14:val="000000">
                                        <w14:alpha w14:val="60000"/>
                                      </w14:srgbClr>
                                    </w14:shadow>
                                  </w:rPr>
                                </w:pPr>
                                <w:r w:rsidRPr="00235841">
                                  <w:rPr>
                                    <w:b/>
                                    <w:sz w:val="60"/>
                                    <w:szCs w:val="60"/>
                                  </w:rPr>
                                  <w:t xml:space="preserve">   NIÊN LUẬN</w:t>
                                </w:r>
                              </w:p>
                              <w:p w14:paraId="08E40C44" w14:textId="77777777" w:rsidR="00D27E47" w:rsidRPr="00235841" w:rsidRDefault="00D27E47" w:rsidP="00D27E47">
                                <w:pPr>
                                  <w:pStyle w:val="NoSpacing"/>
                                  <w:jc w:val="right"/>
                                  <w:rPr>
                                    <w:color w:val="FFFFFF" w:themeColor="background1"/>
                                    <w:sz w:val="60"/>
                                    <w:szCs w:val="60"/>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E0A12" id="_x0000_s1029" style="position:absolute;left:0;text-align:left;margin-left:-28.9pt;margin-top:71.4pt;width:185.85pt;height:3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60067,45703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" adj="-11796480,,5400" path="m,10633l2360067,r,435751l,457038,,10633xe" fillcolor="#5b9bd5 [3204]" stroked="f" strokeweight="1pt">
                    <v:stroke joinstyle="miter"/>
                    <v:formulas/>
                    <v:path arrowok="t" o:connecttype="custom" o:connectlocs="0,10633;2360506,0;2360506,435751;0,457038;0,10633" o:connectangles="0,0,0,0,0" textboxrect="0,0,2360067,457038"/>
                    <v:textbox inset=",0,14.4pt,0">
                      <w:txbxContent>
                        <w:p w14:paraId="5950B95D" w14:textId="77777777" w:rsidR="00D27E47" w:rsidRPr="00235841" w:rsidRDefault="00D27E47" w:rsidP="00D27E47">
                          <w:pPr>
                            <w:pStyle w:val="Title"/>
                            <w:rPr>
                              <w:b/>
                              <w:sz w:val="60"/>
                              <w:szCs w:val="60"/>
                              <w14:shadow w14:blurRad="50800" w14:dist="38100" w14:dir="2700000" w14:sx="100000" w14:sy="100000" w14:kx="0" w14:ky="0" w14:algn="tl">
                                <w14:srgbClr w14:val="000000">
                                  <w14:alpha w14:val="60000"/>
                                </w14:srgbClr>
                              </w14:shadow>
                            </w:rPr>
                          </w:pPr>
                          <w:r w:rsidRPr="00235841">
                            <w:rPr>
                              <w:b/>
                              <w:sz w:val="60"/>
                              <w:szCs w:val="60"/>
                            </w:rPr>
                            <w:t xml:space="preserve">   NIÊN LUẬN</w:t>
                          </w:r>
                        </w:p>
                        <w:p w14:paraId="08E40C44" w14:textId="77777777" w:rsidR="00D27E47" w:rsidRPr="00235841" w:rsidRDefault="00D27E47" w:rsidP="00D27E47">
                          <w:pPr>
                            <w:pStyle w:val="NoSpacing"/>
                            <w:jc w:val="right"/>
                            <w:rPr>
                              <w:color w:val="FFFFFF" w:themeColor="background1"/>
                              <w:sz w:val="60"/>
                              <w:szCs w:val="60"/>
                            </w:rPr>
                          </w:pPr>
                        </w:p>
                      </w:txbxContent>
                    </v:textbox>
                  </v:shape>
                </w:pict>
              </mc:Fallback>
            </mc:AlternateContent>
          </w:r>
          <w:r w:rsidR="00D27E47">
            <w:rPr>
              <w:noProof/>
            </w:rPr>
            <mc:AlternateContent>
              <mc:Choice Requires="wps">
                <w:drawing>
                  <wp:anchor distT="45720" distB="45720" distL="114300" distR="114300" simplePos="0" relativeHeight="251667456" behindDoc="0" locked="0" layoutInCell="1" allowOverlap="1" wp14:anchorId="65F245BB" wp14:editId="1A69FBA4">
                    <wp:simplePos x="0" y="0"/>
                    <wp:positionH relativeFrom="margin">
                      <wp:posOffset>3662680</wp:posOffset>
                    </wp:positionH>
                    <wp:positionV relativeFrom="paragraph">
                      <wp:posOffset>4870923</wp:posOffset>
                    </wp:positionV>
                    <wp:extent cx="271081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0815" cy="1404620"/>
                            </a:xfrm>
                            <a:prstGeom prst="rect">
                              <a:avLst/>
                            </a:prstGeom>
                            <a:noFill/>
                            <a:ln w="9525">
                              <a:noFill/>
                              <a:miter lim="800000"/>
                              <a:headEnd/>
                              <a:tailEnd/>
                            </a:ln>
                          </wps:spPr>
                          <wps:txbx>
                            <w:txbxContent>
                              <w:p w14:paraId="2342E09A" w14:textId="77777777" w:rsidR="00D27E47" w:rsidRPr="00235841" w:rsidRDefault="00D27E47" w:rsidP="00D27E47">
                                <w:pPr>
                                  <w:pStyle w:val="Header"/>
                                  <w:ind w:left="720"/>
                                  <w:rPr>
                                    <w:b/>
                                    <w:color w:val="000000" w:themeColor="text1"/>
                                    <w:sz w:val="28"/>
                                    <w:szCs w:val="28"/>
                                  </w:rPr>
                                </w:pPr>
                                <w:r w:rsidRPr="00235841">
                                  <w:rPr>
                                    <w:b/>
                                    <w:color w:val="000000" w:themeColor="text1"/>
                                    <w:sz w:val="28"/>
                                    <w:szCs w:val="28"/>
                                  </w:rPr>
                                  <w:t>Giáo viên hướng dẫn:</w:t>
                                </w:r>
                              </w:p>
                              <w:p w14:paraId="57AF39A1" w14:textId="77777777" w:rsidR="00D27E47" w:rsidRDefault="00D27E47" w:rsidP="00D27E47">
                                <w:pPr>
                                  <w:tabs>
                                    <w:tab w:val="center" w:pos="4680"/>
                                    <w:tab w:val="right" w:pos="9360"/>
                                  </w:tabs>
                                  <w:ind w:left="720"/>
                                  <w:rPr>
                                    <w:color w:val="000000" w:themeColor="text1"/>
                                    <w:sz w:val="28"/>
                                    <w:szCs w:val="28"/>
                                  </w:rPr>
                                </w:pPr>
                                <w:r w:rsidRPr="00E84381">
                                  <w:rPr>
                                    <w:color w:val="000000" w:themeColor="text1"/>
                                    <w:sz w:val="28"/>
                                    <w:szCs w:val="28"/>
                                  </w:rPr>
                                  <w:t>THS. LÂM CHÍ NGUYỆN</w:t>
                                </w:r>
                              </w:p>
                              <w:p w14:paraId="7842AC7A" w14:textId="77777777" w:rsidR="00D27E47" w:rsidRPr="00E84381" w:rsidRDefault="00D27E47" w:rsidP="00D27E47">
                                <w:pPr>
                                  <w:tabs>
                                    <w:tab w:val="center" w:pos="4680"/>
                                    <w:tab w:val="right" w:pos="9360"/>
                                  </w:tabs>
                                  <w:ind w:left="720"/>
                                  <w:rPr>
                                    <w:color w:val="000000" w:themeColor="text1"/>
                                    <w:sz w:val="28"/>
                                    <w:szCs w:val="28"/>
                                  </w:rPr>
                                </w:pPr>
                                <w:r>
                                  <w:rPr>
                                    <w:color w:val="000000" w:themeColor="text1"/>
                                    <w:sz w:val="28"/>
                                    <w:szCs w:val="28"/>
                                  </w:rPr>
                                  <w:t>MSCB:</w:t>
                                </w:r>
                              </w:p>
                              <w:p w14:paraId="30DFC01A" w14:textId="77777777" w:rsidR="00D27E47" w:rsidRPr="00235841" w:rsidRDefault="00D27E47" w:rsidP="00D27E47">
                                <w:pPr>
                                  <w:pStyle w:val="Header"/>
                                  <w:ind w:left="-180"/>
                                  <w:rPr>
                                    <w:b/>
                                    <w:color w:val="000000" w:themeColor="text1"/>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245BB" id="_x0000_s1030" type="#_x0000_t202" style="position:absolute;left:0;text-align:left;margin-left:288.4pt;margin-top:383.55pt;width:213.4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" filled="f" stroked="f">
                    <v:textbox style="mso-fit-shape-to-text:t">
                      <w:txbxContent>
                        <w:p w14:paraId="2342E09A" w14:textId="77777777" w:rsidR="00D27E47" w:rsidRPr="00235841" w:rsidRDefault="00D27E47" w:rsidP="00D27E47">
                          <w:pPr>
                            <w:pStyle w:val="Header"/>
                            <w:ind w:left="720"/>
                            <w:rPr>
                              <w:b/>
                              <w:color w:val="000000" w:themeColor="text1"/>
                              <w:sz w:val="28"/>
                              <w:szCs w:val="28"/>
                            </w:rPr>
                          </w:pPr>
                          <w:r w:rsidRPr="00235841">
                            <w:rPr>
                              <w:b/>
                              <w:color w:val="000000" w:themeColor="text1"/>
                              <w:sz w:val="28"/>
                              <w:szCs w:val="28"/>
                            </w:rPr>
                            <w:t>Giáo viên hướng dẫn:</w:t>
                          </w:r>
                        </w:p>
                        <w:p w14:paraId="57AF39A1" w14:textId="77777777" w:rsidR="00D27E47" w:rsidRDefault="00D27E47" w:rsidP="00D27E47">
                          <w:pPr>
                            <w:tabs>
                              <w:tab w:val="center" w:pos="4680"/>
                              <w:tab w:val="right" w:pos="9360"/>
                            </w:tabs>
                            <w:ind w:left="720"/>
                            <w:rPr>
                              <w:color w:val="000000" w:themeColor="text1"/>
                              <w:sz w:val="28"/>
                              <w:szCs w:val="28"/>
                            </w:rPr>
                          </w:pPr>
                          <w:r w:rsidRPr="00E84381">
                            <w:rPr>
                              <w:color w:val="000000" w:themeColor="text1"/>
                              <w:sz w:val="28"/>
                              <w:szCs w:val="28"/>
                            </w:rPr>
                            <w:t>THS. LÂM CHÍ NGUYỆN</w:t>
                          </w:r>
                        </w:p>
                        <w:p w14:paraId="7842AC7A" w14:textId="77777777" w:rsidR="00D27E47" w:rsidRPr="00E84381" w:rsidRDefault="00D27E47" w:rsidP="00D27E47">
                          <w:pPr>
                            <w:tabs>
                              <w:tab w:val="center" w:pos="4680"/>
                              <w:tab w:val="right" w:pos="9360"/>
                            </w:tabs>
                            <w:ind w:left="720"/>
                            <w:rPr>
                              <w:color w:val="000000" w:themeColor="text1"/>
                              <w:sz w:val="28"/>
                              <w:szCs w:val="28"/>
                            </w:rPr>
                          </w:pPr>
                          <w:r>
                            <w:rPr>
                              <w:color w:val="000000" w:themeColor="text1"/>
                              <w:sz w:val="28"/>
                              <w:szCs w:val="28"/>
                            </w:rPr>
                            <w:t>MSCB:</w:t>
                          </w:r>
                        </w:p>
                        <w:p w14:paraId="30DFC01A" w14:textId="77777777" w:rsidR="00D27E47" w:rsidRPr="00235841" w:rsidRDefault="00D27E47" w:rsidP="00D27E47">
                          <w:pPr>
                            <w:pStyle w:val="Header"/>
                            <w:ind w:left="-180"/>
                            <w:rPr>
                              <w:b/>
                              <w:color w:val="000000" w:themeColor="text1"/>
                              <w:sz w:val="28"/>
                              <w:szCs w:val="28"/>
                            </w:rPr>
                          </w:pPr>
                        </w:p>
                      </w:txbxContent>
                    </v:textbox>
                    <w10:wrap type="square" anchorx="margin"/>
                  </v:shape>
                </w:pict>
              </mc:Fallback>
            </mc:AlternateContent>
          </w:r>
          <w:r w:rsidR="00D27E47">
            <w:rPr>
              <w:noProof/>
            </w:rPr>
            <mc:AlternateContent>
              <mc:Choice Requires="wps">
                <w:drawing>
                  <wp:anchor distT="45720" distB="45720" distL="114300" distR="114300" simplePos="0" relativeHeight="251665408" behindDoc="0" locked="0" layoutInCell="1" allowOverlap="1" wp14:anchorId="6EE77AD9" wp14:editId="4160C07B">
                    <wp:simplePos x="0" y="0"/>
                    <wp:positionH relativeFrom="column">
                      <wp:posOffset>766888</wp:posOffset>
                    </wp:positionH>
                    <wp:positionV relativeFrom="paragraph">
                      <wp:posOffset>4888053</wp:posOffset>
                    </wp:positionV>
                    <wp:extent cx="236093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D5C6089" w14:textId="77777777" w:rsidR="00D27E47" w:rsidRDefault="00D27E47" w:rsidP="00D27E47">
                                <w:pPr>
                                  <w:pStyle w:val="NoSpacing"/>
                                  <w:ind w:left="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Sinh viên thực hiện:</w:t>
                                </w:r>
                              </w:p>
                              <w:p w14:paraId="1BF04642" w14:textId="77777777" w:rsidR="00D27E47" w:rsidRPr="00E84381" w:rsidRDefault="00D27E47" w:rsidP="00D27E47">
                                <w:pPr>
                                  <w:pStyle w:val="NoSpacing"/>
                                  <w:ind w:left="720"/>
                                  <w:rPr>
                                    <w:rFonts w:ascii="Times New Roman" w:hAnsi="Times New Roman" w:cs="Times New Roman"/>
                                    <w:color w:val="000000" w:themeColor="text1"/>
                                    <w:sz w:val="28"/>
                                    <w:szCs w:val="28"/>
                                  </w:rPr>
                                </w:pPr>
                                <w:r w:rsidRPr="00E84381">
                                  <w:rPr>
                                    <w:rFonts w:ascii="Times New Roman" w:hAnsi="Times New Roman" w:cs="Times New Roman"/>
                                    <w:color w:val="000000" w:themeColor="text1"/>
                                    <w:sz w:val="28"/>
                                    <w:szCs w:val="28"/>
                                  </w:rPr>
                                  <w:t>THÁI THANH NHÀN</w:t>
                                </w:r>
                              </w:p>
                              <w:p w14:paraId="6BC40753" w14:textId="77777777" w:rsidR="00D27E47" w:rsidRPr="00E84381" w:rsidRDefault="00D27E47" w:rsidP="00D27E47">
                                <w:pPr>
                                  <w:pStyle w:val="NoSpacing"/>
                                  <w:ind w:left="720"/>
                                  <w:rPr>
                                    <w:rFonts w:ascii="Times New Roman" w:hAnsi="Times New Roman" w:cs="Times New Roman"/>
                                    <w:color w:val="000000" w:themeColor="text1"/>
                                    <w:sz w:val="28"/>
                                    <w:szCs w:val="28"/>
                                  </w:rPr>
                                </w:pPr>
                                <w:r w:rsidRPr="00E84381">
                                  <w:rPr>
                                    <w:rFonts w:ascii="Times New Roman" w:hAnsi="Times New Roman" w:cs="Times New Roman"/>
                                    <w:color w:val="000000" w:themeColor="text1"/>
                                    <w:sz w:val="28"/>
                                    <w:szCs w:val="28"/>
                                  </w:rPr>
                                  <w:t>MSSV: 1111427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E77AD9" id="_x0000_s1031" type="#_x0000_t202" style="position:absolute;left:0;text-align:left;margin-left:60.4pt;margin-top:384.9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" filled="f" stroked="f">
                    <v:textbox style="mso-fit-shape-to-text:t">
                      <w:txbxContent>
                        <w:p w14:paraId="3D5C6089" w14:textId="77777777" w:rsidR="00D27E47" w:rsidRDefault="00D27E47" w:rsidP="00D27E47">
                          <w:pPr>
                            <w:pStyle w:val="NoSpacing"/>
                            <w:ind w:left="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Sinh viên thực hiện:</w:t>
                          </w:r>
                        </w:p>
                        <w:p w14:paraId="1BF04642" w14:textId="77777777" w:rsidR="00D27E47" w:rsidRPr="00E84381" w:rsidRDefault="00D27E47" w:rsidP="00D27E47">
                          <w:pPr>
                            <w:pStyle w:val="NoSpacing"/>
                            <w:ind w:left="720"/>
                            <w:rPr>
                              <w:rFonts w:ascii="Times New Roman" w:hAnsi="Times New Roman" w:cs="Times New Roman"/>
                              <w:color w:val="000000" w:themeColor="text1"/>
                              <w:sz w:val="28"/>
                              <w:szCs w:val="28"/>
                            </w:rPr>
                          </w:pPr>
                          <w:r w:rsidRPr="00E84381">
                            <w:rPr>
                              <w:rFonts w:ascii="Times New Roman" w:hAnsi="Times New Roman" w:cs="Times New Roman"/>
                              <w:color w:val="000000" w:themeColor="text1"/>
                              <w:sz w:val="28"/>
                              <w:szCs w:val="28"/>
                            </w:rPr>
                            <w:t>THÁI THANH NHÀN</w:t>
                          </w:r>
                        </w:p>
                        <w:p w14:paraId="6BC40753" w14:textId="77777777" w:rsidR="00D27E47" w:rsidRPr="00E84381" w:rsidRDefault="00D27E47" w:rsidP="00D27E47">
                          <w:pPr>
                            <w:pStyle w:val="NoSpacing"/>
                            <w:ind w:left="720"/>
                            <w:rPr>
                              <w:rFonts w:ascii="Times New Roman" w:hAnsi="Times New Roman" w:cs="Times New Roman"/>
                              <w:color w:val="000000" w:themeColor="text1"/>
                              <w:sz w:val="28"/>
                              <w:szCs w:val="28"/>
                            </w:rPr>
                          </w:pPr>
                          <w:r w:rsidRPr="00E84381">
                            <w:rPr>
                              <w:rFonts w:ascii="Times New Roman" w:hAnsi="Times New Roman" w:cs="Times New Roman"/>
                              <w:color w:val="000000" w:themeColor="text1"/>
                              <w:sz w:val="28"/>
                              <w:szCs w:val="28"/>
                            </w:rPr>
                            <w:t>MSSV: 1111427</w:t>
                          </w:r>
                        </w:p>
                      </w:txbxContent>
                    </v:textbox>
                    <w10:wrap type="square"/>
                  </v:shape>
                </w:pict>
              </mc:Fallback>
            </mc:AlternateContent>
          </w:r>
          <w:r w:rsidR="00D27E47">
            <w:rPr>
              <w:noProof/>
            </w:rPr>
            <mc:AlternateContent>
              <mc:Choice Requires="wps">
                <w:drawing>
                  <wp:anchor distT="0" distB="0" distL="114300" distR="114300" simplePos="0" relativeHeight="251664384" behindDoc="0" locked="0" layoutInCell="1" allowOverlap="1" wp14:anchorId="37C50D05" wp14:editId="01FC8133">
                    <wp:simplePos x="0" y="0"/>
                    <wp:positionH relativeFrom="page">
                      <wp:posOffset>732518</wp:posOffset>
                    </wp:positionH>
                    <wp:positionV relativeFrom="margin">
                      <wp:posOffset>2954383</wp:posOffset>
                    </wp:positionV>
                    <wp:extent cx="6781800" cy="1069340"/>
                    <wp:effectExtent l="0" t="0" r="0" b="635"/>
                    <wp:wrapNone/>
                    <wp:docPr id="672" name="Text Box 672"/>
                    <wp:cNvGraphicFramePr/>
                    <a:graphic xmlns:a="http://schemas.openxmlformats.org/drawingml/2006/main">
                      <a:graphicData uri="http://schemas.microsoft.com/office/word/2010/wordprocessingShape">
                        <wps:wsp>
                          <wps:cNvSpPr txBox="1"/>
                          <wps:spPr>
                            <a:xfrm>
                              <a:off x="0" y="0"/>
                              <a:ext cx="67818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FD04B" w14:textId="2FB62529" w:rsidR="00D27E47" w:rsidRPr="00CC7BFA" w:rsidRDefault="00D27E47" w:rsidP="00CC7BFA">
                                <w:pPr>
                                  <w:pStyle w:val="Title"/>
                                  <w:jc w:val="center"/>
                                  <w:rPr>
                                    <w:rFonts w:ascii="Tahoma" w:hAnsi="Tahoma" w:cs="Tahoma"/>
                                    <w:sz w:val="52"/>
                                    <w:szCs w:val="52"/>
                                    <w14:shadow w14:blurRad="50800" w14:dist="38100" w14:dir="2700000" w14:sx="100000" w14:sy="100000" w14:kx="0" w14:ky="0" w14:algn="tl">
                                      <w14:srgbClr w14:val="000000">
                                        <w14:alpha w14:val="60000"/>
                                      </w14:srgbClr>
                                    </w14:shadow>
                                  </w:rPr>
                                </w:pPr>
                                <w:r w:rsidRPr="00CC7BFA">
                                  <w:rPr>
                                    <w:rFonts w:ascii="Tahoma" w:hAnsi="Tahoma" w:cs="Tahoma"/>
                                    <w:sz w:val="52"/>
                                    <w:szCs w:val="52"/>
                                    <w14:shadow w14:blurRad="50800" w14:dist="38100" w14:dir="2700000" w14:sx="100000" w14:sy="100000" w14:kx="0" w14:ky="0" w14:algn="tl">
                                      <w14:srgbClr w14:val="000000">
                                        <w14:alpha w14:val="60000"/>
                                      </w14:srgbClr>
                                    </w14:shadow>
                                  </w:rPr>
                                  <w:t>ĐỀ TÀI: XÂY DỰNG WEBSITE</w:t>
                                </w:r>
                              </w:p>
                              <w:p w14:paraId="5656ABCE" w14:textId="29D41C83" w:rsidR="00D27E47" w:rsidRPr="00CC7BFA" w:rsidRDefault="00D27E47" w:rsidP="00D27E47">
                                <w:pPr>
                                  <w:pStyle w:val="Title"/>
                                  <w:jc w:val="center"/>
                                  <w:rPr>
                                    <w:rFonts w:ascii="Tahoma" w:hAnsi="Tahoma" w:cs="Tahoma"/>
                                    <w:sz w:val="52"/>
                                    <w:szCs w:val="52"/>
                                    <w14:shadow w14:blurRad="50800" w14:dist="38100" w14:dir="2700000" w14:sx="100000" w14:sy="100000" w14:kx="0" w14:ky="0" w14:algn="tl">
                                      <w14:srgbClr w14:val="000000">
                                        <w14:alpha w14:val="60000"/>
                                      </w14:srgbClr>
                                    </w14:shadow>
                                  </w:rPr>
                                </w:pPr>
                                <w:r w:rsidRPr="00CC7BFA">
                                  <w:rPr>
                                    <w:rFonts w:ascii="Tahoma" w:hAnsi="Tahoma" w:cs="Tahoma"/>
                                    <w:sz w:val="52"/>
                                    <w:szCs w:val="52"/>
                                    <w14:shadow w14:blurRad="50800" w14:dist="38100" w14:dir="2700000" w14:sx="100000" w14:sy="100000" w14:kx="0" w14:ky="0" w14:algn="tl">
                                      <w14:srgbClr w14:val="000000">
                                        <w14:alpha w14:val="60000"/>
                                      </w14:srgbClr>
                                    </w14:shadow>
                                  </w:rPr>
                                  <w:t>CUNG CẤP DỊCH VỤ RAO VẶT CHO SINH VIÊN</w:t>
                                </w:r>
                              </w:p>
                              <w:p w14:paraId="5609E084" w14:textId="77777777" w:rsidR="00D27E47" w:rsidRPr="00CC7BFA" w:rsidRDefault="00D27E47" w:rsidP="00D27E47">
                                <w:pPr>
                                  <w:pStyle w:val="Title"/>
                                  <w:jc w:val="center"/>
                                  <w:rPr>
                                    <w:rFonts w:ascii="Tahoma" w:hAnsi="Tahoma" w:cs="Tahoma"/>
                                    <w:sz w:val="52"/>
                                    <w:szCs w:val="52"/>
                                    <w:vertAlign w:val="superscript"/>
                                    <w14:shadow w14:blurRad="50800" w14:dist="38100" w14:dir="2700000" w14:sx="100000" w14:sy="100000" w14:kx="0" w14:ky="0" w14:algn="tl">
                                      <w14:srgbClr w14:val="000000">
                                        <w14:alpha w14:val="60000"/>
                                      </w14:srgbClr>
                                    </w14:shadow>
                                  </w:rPr>
                                </w:pPr>
                                <w:r w:rsidRPr="00CC7BFA">
                                  <w:rPr>
                                    <w:rFonts w:ascii="Tahoma" w:hAnsi="Tahoma" w:cs="Tahoma"/>
                                    <w:sz w:val="52"/>
                                    <w:szCs w:val="52"/>
                                    <w14:shadow w14:blurRad="50800" w14:dist="38100" w14:dir="2700000" w14:sx="100000" w14:sy="100000" w14:kx="0" w14:ky="0" w14:algn="tl">
                                      <w14:srgbClr w14:val="000000">
                                        <w14:alpha w14:val="60000"/>
                                      </w14:srgbClr>
                                    </w14:shadow>
                                  </w:rPr>
                                  <w:t xml:space="preserve">SỬ DỤNG  </w:t>
                                </w:r>
                                <w:r w:rsidRPr="00CC7BFA">
                                  <w:rPr>
                                    <w:rFonts w:ascii="Tahoma" w:hAnsi="Tahoma" w:cs="Tahoma"/>
                                    <w:noProof/>
                                    <w:sz w:val="52"/>
                                    <w:szCs w:val="52"/>
                                  </w:rPr>
                                  <w:drawing>
                                    <wp:inline distT="0" distB="0" distL="0" distR="0" wp14:anchorId="47516BCE" wp14:editId="678F9FE7">
                                      <wp:extent cx="1903228" cy="435603"/>
                                      <wp:effectExtent l="0" t="0" r="1905" b="3175"/>
                                      <wp:docPr id="23" name="Picture 23" descr="Liferay"/>
                                      <wp:cNvGraphicFramePr/>
                                      <a:graphic xmlns:a="http://schemas.openxmlformats.org/drawingml/2006/main">
                                        <a:graphicData uri="http://schemas.openxmlformats.org/drawingml/2006/picture">
                                          <pic:pic xmlns:pic="http://schemas.openxmlformats.org/drawingml/2006/picture">
                                            <pic:nvPicPr>
                                              <pic:cNvPr id="8" name="Picture 8" descr="Liferay"/>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3531" cy="449405"/>
                                              </a:xfrm>
                                              <a:prstGeom prst="rect">
                                                <a:avLst/>
                                              </a:prstGeom>
                                              <a:noFill/>
                                              <a:ln>
                                                <a:noFill/>
                                              </a:ln>
                                            </pic:spPr>
                                          </pic:pic>
                                        </a:graphicData>
                                      </a:graphic>
                                    </wp:inline>
                                  </w:drawing>
                                </w:r>
                                <w:r w:rsidRPr="00CC7BFA">
                                  <w:rPr>
                                    <w:rFonts w:ascii="Tahoma" w:hAnsi="Tahoma" w:cs="Tahoma"/>
                                    <w:sz w:val="52"/>
                                    <w:szCs w:val="52"/>
                                    <w14:shadow w14:blurRad="50800" w14:dist="38100" w14:dir="2700000" w14:sx="100000" w14:sy="100000" w14:kx="0" w14:ky="0" w14:algn="tl">
                                      <w14:srgbClr w14:val="000000">
                                        <w14:alpha w14:val="60000"/>
                                      </w14:srgbClr>
                                    </w14:shadow>
                                  </w:rPr>
                                  <w:t xml:space="preserve"> </w:t>
                                </w:r>
                                <w:r w:rsidRPr="00CC7BFA">
                                  <w:rPr>
                                    <w:rFonts w:ascii="Tahoma" w:hAnsi="Tahoma" w:cs="Tahoma"/>
                                    <w:sz w:val="52"/>
                                    <w:szCs w:val="52"/>
                                    <w:vertAlign w:val="superscript"/>
                                    <w14:shadow w14:blurRad="50800" w14:dist="38100" w14:dir="2700000" w14:sx="100000" w14:sy="100000" w14:kx="0" w14:ky="0" w14:algn="tl">
                                      <w14:srgbClr w14:val="000000">
                                        <w14:alpha w14:val="60000"/>
                                      </w14:srgbClr>
                                    </w14:shadow>
                                  </w:rPr>
                                  <w:t>portal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7C50D05" id="Text Box 672" o:spid="_x0000_s1032" type="#_x0000_t202" style="position:absolute;left:0;text-align:left;margin-left:57.7pt;margin-top:232.65pt;width:534pt;height:84.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QVeQIAAF4FAAAOAAAAZHJzL2Uyb0RvYy54bWysVE1PGzEQvVfqf7B8L7uBNtA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" filled="f" stroked="f" strokeweight=".5pt">
                    <v:textbox style="mso-fit-shape-to-text:t" inset="0,0,0,0">
                      <w:txbxContent>
                        <w:p w14:paraId="452FD04B" w14:textId="2FB62529" w:rsidR="00D27E47" w:rsidRPr="00CC7BFA" w:rsidRDefault="00D27E47" w:rsidP="00CC7BFA">
                          <w:pPr>
                            <w:pStyle w:val="Title"/>
                            <w:jc w:val="center"/>
                            <w:rPr>
                              <w:rFonts w:ascii="Tahoma" w:hAnsi="Tahoma" w:cs="Tahoma"/>
                              <w:sz w:val="52"/>
                              <w:szCs w:val="52"/>
                              <w14:shadow w14:blurRad="50800" w14:dist="38100" w14:dir="2700000" w14:sx="100000" w14:sy="100000" w14:kx="0" w14:ky="0" w14:algn="tl">
                                <w14:srgbClr w14:val="000000">
                                  <w14:alpha w14:val="60000"/>
                                </w14:srgbClr>
                              </w14:shadow>
                            </w:rPr>
                          </w:pPr>
                          <w:r w:rsidRPr="00CC7BFA">
                            <w:rPr>
                              <w:rFonts w:ascii="Tahoma" w:hAnsi="Tahoma" w:cs="Tahoma"/>
                              <w:sz w:val="52"/>
                              <w:szCs w:val="52"/>
                              <w14:shadow w14:blurRad="50800" w14:dist="38100" w14:dir="2700000" w14:sx="100000" w14:sy="100000" w14:kx="0" w14:ky="0" w14:algn="tl">
                                <w14:srgbClr w14:val="000000">
                                  <w14:alpha w14:val="60000"/>
                                </w14:srgbClr>
                              </w14:shadow>
                            </w:rPr>
                            <w:t>ĐỀ TÀI: XÂY DỰNG WEBSITE</w:t>
                          </w:r>
                        </w:p>
                        <w:p w14:paraId="5656ABCE" w14:textId="29D41C83" w:rsidR="00D27E47" w:rsidRPr="00CC7BFA" w:rsidRDefault="00D27E47" w:rsidP="00D27E47">
                          <w:pPr>
                            <w:pStyle w:val="Title"/>
                            <w:jc w:val="center"/>
                            <w:rPr>
                              <w:rFonts w:ascii="Tahoma" w:hAnsi="Tahoma" w:cs="Tahoma"/>
                              <w:sz w:val="52"/>
                              <w:szCs w:val="52"/>
                              <w14:shadow w14:blurRad="50800" w14:dist="38100" w14:dir="2700000" w14:sx="100000" w14:sy="100000" w14:kx="0" w14:ky="0" w14:algn="tl">
                                <w14:srgbClr w14:val="000000">
                                  <w14:alpha w14:val="60000"/>
                                </w14:srgbClr>
                              </w14:shadow>
                            </w:rPr>
                          </w:pPr>
                          <w:r w:rsidRPr="00CC7BFA">
                            <w:rPr>
                              <w:rFonts w:ascii="Tahoma" w:hAnsi="Tahoma" w:cs="Tahoma"/>
                              <w:sz w:val="52"/>
                              <w:szCs w:val="52"/>
                              <w14:shadow w14:blurRad="50800" w14:dist="38100" w14:dir="2700000" w14:sx="100000" w14:sy="100000" w14:kx="0" w14:ky="0" w14:algn="tl">
                                <w14:srgbClr w14:val="000000">
                                  <w14:alpha w14:val="60000"/>
                                </w14:srgbClr>
                              </w14:shadow>
                            </w:rPr>
                            <w:t>CUNG CẤP DỊCH VỤ RAO VẶT CHO SINH VIÊN</w:t>
                          </w:r>
                        </w:p>
                        <w:p w14:paraId="5609E084" w14:textId="77777777" w:rsidR="00D27E47" w:rsidRPr="00CC7BFA" w:rsidRDefault="00D27E47" w:rsidP="00D27E47">
                          <w:pPr>
                            <w:pStyle w:val="Title"/>
                            <w:jc w:val="center"/>
                            <w:rPr>
                              <w:rFonts w:ascii="Tahoma" w:hAnsi="Tahoma" w:cs="Tahoma"/>
                              <w:sz w:val="52"/>
                              <w:szCs w:val="52"/>
                              <w:vertAlign w:val="superscript"/>
                              <w14:shadow w14:blurRad="50800" w14:dist="38100" w14:dir="2700000" w14:sx="100000" w14:sy="100000" w14:kx="0" w14:ky="0" w14:algn="tl">
                                <w14:srgbClr w14:val="000000">
                                  <w14:alpha w14:val="60000"/>
                                </w14:srgbClr>
                              </w14:shadow>
                            </w:rPr>
                          </w:pPr>
                          <w:r w:rsidRPr="00CC7BFA">
                            <w:rPr>
                              <w:rFonts w:ascii="Tahoma" w:hAnsi="Tahoma" w:cs="Tahoma"/>
                              <w:sz w:val="52"/>
                              <w:szCs w:val="52"/>
                              <w14:shadow w14:blurRad="50800" w14:dist="38100" w14:dir="2700000" w14:sx="100000" w14:sy="100000" w14:kx="0" w14:ky="0" w14:algn="tl">
                                <w14:srgbClr w14:val="000000">
                                  <w14:alpha w14:val="60000"/>
                                </w14:srgbClr>
                              </w14:shadow>
                            </w:rPr>
                            <w:t xml:space="preserve">SỬ DỤNG  </w:t>
                          </w:r>
                          <w:r w:rsidRPr="00CC7BFA">
                            <w:rPr>
                              <w:rFonts w:ascii="Tahoma" w:hAnsi="Tahoma" w:cs="Tahoma"/>
                              <w:noProof/>
                              <w:sz w:val="52"/>
                              <w:szCs w:val="52"/>
                            </w:rPr>
                            <w:drawing>
                              <wp:inline distT="0" distB="0" distL="0" distR="0" wp14:anchorId="47516BCE" wp14:editId="678F9FE7">
                                <wp:extent cx="1903228" cy="435603"/>
                                <wp:effectExtent l="0" t="0" r="1905" b="3175"/>
                                <wp:docPr id="23" name="Picture 23" descr="Liferay"/>
                                <wp:cNvGraphicFramePr/>
                                <a:graphic xmlns:a="http://schemas.openxmlformats.org/drawingml/2006/main">
                                  <a:graphicData uri="http://schemas.openxmlformats.org/drawingml/2006/picture">
                                    <pic:pic xmlns:pic="http://schemas.openxmlformats.org/drawingml/2006/picture">
                                      <pic:nvPicPr>
                                        <pic:cNvPr id="8" name="Picture 8" descr="Liferay"/>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3531" cy="449405"/>
                                        </a:xfrm>
                                        <a:prstGeom prst="rect">
                                          <a:avLst/>
                                        </a:prstGeom>
                                        <a:noFill/>
                                        <a:ln>
                                          <a:noFill/>
                                        </a:ln>
                                      </pic:spPr>
                                    </pic:pic>
                                  </a:graphicData>
                                </a:graphic>
                              </wp:inline>
                            </w:drawing>
                          </w:r>
                          <w:r w:rsidRPr="00CC7BFA">
                            <w:rPr>
                              <w:rFonts w:ascii="Tahoma" w:hAnsi="Tahoma" w:cs="Tahoma"/>
                              <w:sz w:val="52"/>
                              <w:szCs w:val="52"/>
                              <w14:shadow w14:blurRad="50800" w14:dist="38100" w14:dir="2700000" w14:sx="100000" w14:sy="100000" w14:kx="0" w14:ky="0" w14:algn="tl">
                                <w14:srgbClr w14:val="000000">
                                  <w14:alpha w14:val="60000"/>
                                </w14:srgbClr>
                              </w14:shadow>
                            </w:rPr>
                            <w:t xml:space="preserve"> </w:t>
                          </w:r>
                          <w:r w:rsidRPr="00CC7BFA">
                            <w:rPr>
                              <w:rFonts w:ascii="Tahoma" w:hAnsi="Tahoma" w:cs="Tahoma"/>
                              <w:sz w:val="52"/>
                              <w:szCs w:val="52"/>
                              <w:vertAlign w:val="superscript"/>
                              <w14:shadow w14:blurRad="50800" w14:dist="38100" w14:dir="2700000" w14:sx="100000" w14:sy="100000" w14:kx="0" w14:ky="0" w14:algn="tl">
                                <w14:srgbClr w14:val="000000">
                                  <w14:alpha w14:val="60000"/>
                                </w14:srgbClr>
                              </w14:shadow>
                            </w:rPr>
                            <w:t>portal</w:t>
                          </w:r>
                        </w:p>
                      </w:txbxContent>
                    </v:textbox>
                    <w10:wrap anchorx="page" anchory="margin"/>
                  </v:shape>
                </w:pict>
              </mc:Fallback>
            </mc:AlternateContent>
          </w:r>
          <w:r w:rsidR="00D27E47">
            <w:br w:type="page"/>
          </w:r>
        </w:p>
      </w:sdtContent>
    </w:sdt>
    <w:p w14:paraId="6A28CE11" w14:textId="3B7C913A" w:rsidR="006516F9" w:rsidRPr="00795472" w:rsidRDefault="0092024F" w:rsidP="004D354A">
      <w:pPr>
        <w:pStyle w:val="Heading1"/>
        <w:spacing w:line="312" w:lineRule="auto"/>
        <w:ind w:firstLine="540"/>
        <w:contextualSpacing/>
        <w:mirrorIndents/>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lastRenderedPageBreak/>
        <w:t>MỤC LỤC</w:t>
      </w:r>
    </w:p>
    <w:p w14:paraId="4A79BE0B" w14:textId="70168C7E" w:rsidR="0092024F" w:rsidRPr="00795472" w:rsidRDefault="0092024F" w:rsidP="004D354A">
      <w:pPr>
        <w:pStyle w:val="Heading1"/>
        <w:spacing w:line="312" w:lineRule="auto"/>
        <w:ind w:firstLine="540"/>
        <w:contextualSpacing/>
        <w:mirrorIndents/>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BẢNG VIẾT TẮT</w:t>
      </w:r>
    </w:p>
    <w:p w14:paraId="14DCA79A" w14:textId="529ACECC" w:rsidR="0092024F" w:rsidRPr="00795472" w:rsidRDefault="00CC2FCF" w:rsidP="004D354A">
      <w:pPr>
        <w:pStyle w:val="Heading1"/>
        <w:spacing w:line="312" w:lineRule="auto"/>
        <w:ind w:firstLine="540"/>
        <w:contextualSpacing/>
        <w:mirrorIndent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GIỚI THIỆU</w:t>
      </w:r>
    </w:p>
    <w:p w14:paraId="219665D0" w14:textId="0222B004" w:rsidR="0092024F" w:rsidRDefault="0092024F" w:rsidP="004D354A">
      <w:pPr>
        <w:pStyle w:val="Heading1"/>
        <w:spacing w:line="312" w:lineRule="auto"/>
        <w:ind w:firstLine="540"/>
        <w:contextualSpacing/>
        <w:mirrorIndents/>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1</w:t>
      </w:r>
      <w:r w:rsidR="00CC646D">
        <w:rPr>
          <w:rFonts w:ascii="Times New Roman" w:hAnsi="Times New Roman" w:cs="Times New Roman"/>
          <w:b/>
          <w:color w:val="000000" w:themeColor="text1"/>
          <w:sz w:val="28"/>
          <w:szCs w:val="28"/>
        </w:rPr>
        <w:t>.</w:t>
      </w:r>
      <w:r w:rsidRPr="00795472">
        <w:rPr>
          <w:rFonts w:ascii="Times New Roman" w:hAnsi="Times New Roman" w:cs="Times New Roman"/>
          <w:b/>
          <w:color w:val="000000" w:themeColor="text1"/>
          <w:sz w:val="28"/>
          <w:szCs w:val="28"/>
        </w:rPr>
        <w:t xml:space="preserve"> Tổ</w:t>
      </w:r>
      <w:r w:rsidR="00155784">
        <w:rPr>
          <w:rFonts w:ascii="Times New Roman" w:hAnsi="Times New Roman" w:cs="Times New Roman"/>
          <w:b/>
          <w:color w:val="000000" w:themeColor="text1"/>
          <w:sz w:val="28"/>
          <w:szCs w:val="28"/>
        </w:rPr>
        <w:t xml:space="preserve">ng </w:t>
      </w:r>
      <w:r w:rsidR="00CC2FCF">
        <w:rPr>
          <w:rFonts w:ascii="Times New Roman" w:hAnsi="Times New Roman" w:cs="Times New Roman"/>
          <w:b/>
          <w:color w:val="000000" w:themeColor="text1"/>
          <w:sz w:val="28"/>
          <w:szCs w:val="28"/>
        </w:rPr>
        <w:t xml:space="preserve">quan </w:t>
      </w:r>
      <w:r w:rsidR="004D354A">
        <w:rPr>
          <w:rFonts w:ascii="Times New Roman" w:hAnsi="Times New Roman" w:cs="Times New Roman"/>
          <w:b/>
          <w:color w:val="000000" w:themeColor="text1"/>
          <w:sz w:val="28"/>
          <w:szCs w:val="28"/>
        </w:rPr>
        <w:t>nhu cầu</w:t>
      </w:r>
    </w:p>
    <w:p w14:paraId="6F9C34E6" w14:textId="56A641AE" w:rsidR="002C0546" w:rsidRDefault="002C0546" w:rsidP="004D354A">
      <w:pPr>
        <w:spacing w:line="312" w:lineRule="auto"/>
        <w:ind w:firstLine="540"/>
        <w:contextualSpacing/>
        <w:mirrorIndents/>
        <w:rPr>
          <w:sz w:val="26"/>
          <w:szCs w:val="26"/>
        </w:rPr>
      </w:pPr>
      <w:r w:rsidRPr="002C0546">
        <w:rPr>
          <w:sz w:val="26"/>
          <w:szCs w:val="26"/>
        </w:rPr>
        <w:t>Cần Thơ là một thành phố trực thuộc trung ương, nằm bên hữu ngạn của sông Hậu, thuộc vùng đồng bằng sông Cửu Long. Đây là một trong 5 thành phố trực thuộc trung ương của Việt Nam. Ngày 24 tháng 6 năm 2009, thành phố Cần Thơ chính thức được Thủ tướng Chính phủ ra quyết định công nhận là đô thị loại 1 của Việt Nam thuộc vùng kinh tế trọng điểm của vùng đồng bằng sông Cửu Long và là vùng kinh tế trọng điểm thứ tư của Việt Nam</w:t>
      </w:r>
      <w:r>
        <w:rPr>
          <w:sz w:val="26"/>
          <w:szCs w:val="26"/>
        </w:rPr>
        <w:t>.</w:t>
      </w:r>
    </w:p>
    <w:p w14:paraId="626EE664" w14:textId="2FF43146" w:rsidR="00C7394F" w:rsidRDefault="002C0546" w:rsidP="004D354A">
      <w:pPr>
        <w:spacing w:line="312" w:lineRule="auto"/>
        <w:ind w:firstLine="540"/>
        <w:contextualSpacing/>
        <w:mirrorIndents/>
        <w:rPr>
          <w:sz w:val="26"/>
          <w:szCs w:val="26"/>
        </w:rPr>
      </w:pPr>
      <w:r>
        <w:rPr>
          <w:sz w:val="26"/>
          <w:szCs w:val="26"/>
        </w:rPr>
        <w:t>Cần Thơ có hơn 8 trường Đại Học</w:t>
      </w:r>
      <w:r w:rsidR="00AB2DC9">
        <w:rPr>
          <w:sz w:val="26"/>
          <w:szCs w:val="26"/>
        </w:rPr>
        <w:t xml:space="preserve"> và</w:t>
      </w:r>
      <w:r>
        <w:rPr>
          <w:sz w:val="26"/>
          <w:szCs w:val="26"/>
        </w:rPr>
        <w:t xml:space="preserve"> Cao Đẳng,</w:t>
      </w:r>
      <w:r w:rsidR="00AB2DC9">
        <w:rPr>
          <w:sz w:val="26"/>
          <w:szCs w:val="26"/>
        </w:rPr>
        <w:t xml:space="preserve"> Trong đó chỉ riêng Đại Học Cần Thơ (ĐHCT) với chỉ tiêu</w:t>
      </w:r>
      <w:r w:rsidR="00BC73F3" w:rsidRPr="002C0546">
        <w:rPr>
          <w:sz w:val="26"/>
          <w:szCs w:val="26"/>
        </w:rPr>
        <w:t xml:space="preserve"> tuyển</w:t>
      </w:r>
      <w:r w:rsidR="00155784" w:rsidRPr="002C0546">
        <w:rPr>
          <w:sz w:val="26"/>
          <w:szCs w:val="26"/>
        </w:rPr>
        <w:t xml:space="preserve"> </w:t>
      </w:r>
      <w:r w:rsidR="00BC73F3" w:rsidRPr="002C0546">
        <w:rPr>
          <w:sz w:val="26"/>
          <w:szCs w:val="26"/>
        </w:rPr>
        <w:t>sinh mỗi năm của</w:t>
      </w:r>
      <w:r w:rsidR="00155784" w:rsidRPr="002C0546">
        <w:rPr>
          <w:sz w:val="26"/>
          <w:szCs w:val="26"/>
        </w:rPr>
        <w:t xml:space="preserve"> </w:t>
      </w:r>
      <w:r w:rsidR="00BC73F3" w:rsidRPr="002C0546">
        <w:rPr>
          <w:sz w:val="26"/>
          <w:szCs w:val="26"/>
        </w:rPr>
        <w:t>ĐHCT hiện nay là  hơn 8.000 sinh viên</w:t>
      </w:r>
      <w:r w:rsidR="00C7394F" w:rsidRPr="002C0546">
        <w:rPr>
          <w:sz w:val="26"/>
          <w:szCs w:val="26"/>
        </w:rPr>
        <w:t xml:space="preserve"> và 920 học viên </w:t>
      </w:r>
      <w:r w:rsidR="004007E2" w:rsidRPr="002C0546">
        <w:rPr>
          <w:sz w:val="26"/>
          <w:szCs w:val="26"/>
        </w:rPr>
        <w:t>s</w:t>
      </w:r>
      <w:r w:rsidR="00C7394F" w:rsidRPr="002C0546">
        <w:rPr>
          <w:sz w:val="26"/>
          <w:szCs w:val="26"/>
        </w:rPr>
        <w:t xml:space="preserve">au </w:t>
      </w:r>
      <w:r w:rsidR="005D1F39" w:rsidRPr="002C0546">
        <w:rPr>
          <w:sz w:val="26"/>
          <w:szCs w:val="26"/>
        </w:rPr>
        <w:t>Đại Học (</w:t>
      </w:r>
      <w:r w:rsidR="00C7394F" w:rsidRPr="002C0546">
        <w:rPr>
          <w:sz w:val="26"/>
          <w:szCs w:val="26"/>
        </w:rPr>
        <w:t>ĐH</w:t>
      </w:r>
      <w:r w:rsidR="005D1F39" w:rsidRPr="002C0546">
        <w:rPr>
          <w:sz w:val="26"/>
          <w:szCs w:val="26"/>
        </w:rPr>
        <w:t>)</w:t>
      </w:r>
      <w:r w:rsidR="00BC73F3" w:rsidRPr="002C0546">
        <w:rPr>
          <w:sz w:val="26"/>
          <w:szCs w:val="26"/>
        </w:rPr>
        <w:t xml:space="preserve">. </w:t>
      </w:r>
      <w:r w:rsidR="00C7394F" w:rsidRPr="002C0546">
        <w:rPr>
          <w:sz w:val="26"/>
          <w:szCs w:val="26"/>
        </w:rPr>
        <w:t>N</w:t>
      </w:r>
      <w:r w:rsidR="00C7394F">
        <w:rPr>
          <w:sz w:val="26"/>
          <w:szCs w:val="26"/>
        </w:rPr>
        <w:t>ăm học 2013-2014, t</w:t>
      </w:r>
      <w:r w:rsidR="00C7394F" w:rsidRPr="00894E44">
        <w:rPr>
          <w:sz w:val="26"/>
          <w:szCs w:val="26"/>
        </w:rPr>
        <w:t>ổng số sinh viên, học viên của trường là 49.976</w:t>
      </w:r>
      <w:r w:rsidR="008A38FA">
        <w:rPr>
          <w:sz w:val="26"/>
          <w:szCs w:val="26"/>
        </w:rPr>
        <w:t>,</w:t>
      </w:r>
      <w:r w:rsidR="00C7394F" w:rsidRPr="00894E44">
        <w:rPr>
          <w:sz w:val="26"/>
          <w:szCs w:val="26"/>
        </w:rPr>
        <w:t xml:space="preserve"> trong đó có hơn 45.000 sinh viên ĐH và 3.766 học viên sau ĐH.</w:t>
      </w:r>
      <w:r w:rsidR="004E14E2">
        <w:rPr>
          <w:sz w:val="26"/>
          <w:szCs w:val="26"/>
        </w:rPr>
        <w:t xml:space="preserve"> Sau khi ra trường, và thế hệ khác tiếp nối. Những sinh viên ra trường này có nhu cầu bán lại vật dụng đã sử dụng của mình cho các bạn khác mới vào học để bớt nặng khi mang về nhà, thay vì bỏ lại nhà trọ, mặt khác thì các sinh viên mới cũng cần tìm nơi ở tốt, cần mua nhiều vật dụng cần thiết cho sinh viên với giá tốt thì ngoài việc mua mới, các bạn có thể mua lại những vật dụng đã sử dụng bởi các sinh viên trước. Vừa tiết kiệm chi phí và lại tiện lợi, vì dường như các bạn cần gì phục vụ đời sống sinh viên thì cá</w:t>
      </w:r>
      <w:r w:rsidR="0054108A">
        <w:rPr>
          <w:sz w:val="26"/>
          <w:szCs w:val="26"/>
        </w:rPr>
        <w:t>c bạn khóa trước đều có sẵn.</w:t>
      </w:r>
    </w:p>
    <w:p w14:paraId="055F54F1" w14:textId="64CD2364" w:rsidR="00A14C82" w:rsidRPr="00BC73F3" w:rsidRDefault="00842281" w:rsidP="004D354A">
      <w:pPr>
        <w:spacing w:line="312" w:lineRule="auto"/>
        <w:ind w:firstLine="540"/>
        <w:contextualSpacing/>
        <w:mirrorIndents/>
        <w:rPr>
          <w:sz w:val="26"/>
          <w:szCs w:val="26"/>
        </w:rPr>
      </w:pPr>
      <w:r>
        <w:rPr>
          <w:sz w:val="26"/>
          <w:szCs w:val="26"/>
        </w:rPr>
        <w:t>Nhờ sự phát triển bùng nổ của công nghệ thông tin mà cuộc sống của con người được nâng cao r</w:t>
      </w:r>
      <w:r w:rsidR="00C7394F">
        <w:rPr>
          <w:sz w:val="26"/>
          <w:szCs w:val="26"/>
        </w:rPr>
        <w:t>ấ</w:t>
      </w:r>
      <w:r>
        <w:rPr>
          <w:sz w:val="26"/>
          <w:szCs w:val="26"/>
        </w:rPr>
        <w:t xml:space="preserve">t nhiều, và đối với sinh viên cũng vậy, công nghệ giúp họ tiết kiệm nhiều chi phí khác, mang lại nhiều lợi ích thỏa mãn nhu cầu công việc, vui chơi giải trí tìm </w:t>
      </w:r>
      <w:r w:rsidR="003566DE">
        <w:rPr>
          <w:sz w:val="26"/>
          <w:szCs w:val="26"/>
        </w:rPr>
        <w:t xml:space="preserve">kiếm </w:t>
      </w:r>
      <w:r>
        <w:rPr>
          <w:sz w:val="26"/>
          <w:szCs w:val="26"/>
        </w:rPr>
        <w:t>thông tin.</w:t>
      </w:r>
      <w:r w:rsidR="008A38FA">
        <w:rPr>
          <w:sz w:val="26"/>
          <w:szCs w:val="26"/>
        </w:rPr>
        <w:t xml:space="preserve"> Các sinh viên có thể tận dụng internet </w:t>
      </w:r>
      <w:r w:rsidR="00A95834">
        <w:rPr>
          <w:sz w:val="26"/>
          <w:szCs w:val="26"/>
        </w:rPr>
        <w:t xml:space="preserve">bằng máy vi tính, điện thoại di động </w:t>
      </w:r>
      <w:r w:rsidR="008A38FA">
        <w:rPr>
          <w:sz w:val="26"/>
          <w:szCs w:val="26"/>
        </w:rPr>
        <w:t>để rao bán hoặc tìm mua những thứ mình cần, tìm kiếm nhà trọ mà không cần phải chạy bôn ba bên ngoài nhiều.</w:t>
      </w:r>
    </w:p>
    <w:p w14:paraId="4F1AF056" w14:textId="2D76E92B" w:rsidR="00155784" w:rsidRPr="0058243A" w:rsidRDefault="00BC73F3" w:rsidP="004D354A">
      <w:pPr>
        <w:spacing w:line="312" w:lineRule="auto"/>
        <w:ind w:firstLine="540"/>
        <w:contextualSpacing/>
        <w:mirrorIndents/>
        <w:rPr>
          <w:b/>
          <w:sz w:val="26"/>
          <w:szCs w:val="26"/>
        </w:rPr>
      </w:pPr>
      <w:r w:rsidRPr="00BC73F3">
        <w:rPr>
          <w:sz w:val="26"/>
          <w:szCs w:val="26"/>
        </w:rPr>
        <w:t xml:space="preserve">Hiện  nay  có  </w:t>
      </w:r>
      <w:r w:rsidR="00155784">
        <w:rPr>
          <w:sz w:val="26"/>
          <w:szCs w:val="26"/>
        </w:rPr>
        <w:t xml:space="preserve">nhiều website, diễn đàn, page nhóm thành lập nhằm tạo môi trường mua bán, thuê mướn của mọi người. </w:t>
      </w:r>
      <w:r w:rsidR="007A2378">
        <w:rPr>
          <w:sz w:val="26"/>
          <w:szCs w:val="26"/>
        </w:rPr>
        <w:t>Đ</w:t>
      </w:r>
      <w:r w:rsidR="00155784">
        <w:rPr>
          <w:sz w:val="26"/>
          <w:szCs w:val="26"/>
        </w:rPr>
        <w:t xml:space="preserve">iển hình như canthoinfo.com </w:t>
      </w:r>
      <w:r w:rsidR="00BB4FB0">
        <w:rPr>
          <w:sz w:val="26"/>
          <w:szCs w:val="26"/>
        </w:rPr>
        <w:t xml:space="preserve">hoặc diễn đàn mientay24h.vn </w:t>
      </w:r>
      <w:r w:rsidR="00155784">
        <w:rPr>
          <w:sz w:val="26"/>
          <w:szCs w:val="26"/>
        </w:rPr>
        <w:t xml:space="preserve">là </w:t>
      </w:r>
      <w:r w:rsidR="00BB4FB0">
        <w:rPr>
          <w:sz w:val="26"/>
          <w:szCs w:val="26"/>
        </w:rPr>
        <w:t xml:space="preserve">ví dục cho những </w:t>
      </w:r>
      <w:r w:rsidR="00155784">
        <w:rPr>
          <w:sz w:val="26"/>
          <w:szCs w:val="26"/>
        </w:rPr>
        <w:t xml:space="preserve">website mua bán, tuyển dụng dành cho các doanh nghiệp, hay bất kì ai có nhu cầu lại không phải dành riêng cho sinh viên, </w:t>
      </w:r>
      <w:r w:rsidR="007A2378">
        <w:rPr>
          <w:sz w:val="26"/>
          <w:szCs w:val="26"/>
        </w:rPr>
        <w:t xml:space="preserve">đại </w:t>
      </w:r>
      <w:r w:rsidR="00155784">
        <w:rPr>
          <w:sz w:val="26"/>
          <w:szCs w:val="26"/>
        </w:rPr>
        <w:t xml:space="preserve">đa số các thông tin ở đây là </w:t>
      </w:r>
      <w:r w:rsidR="007A2378">
        <w:rPr>
          <w:sz w:val="26"/>
          <w:szCs w:val="26"/>
        </w:rPr>
        <w:t xml:space="preserve">do </w:t>
      </w:r>
      <w:r w:rsidR="00155784">
        <w:rPr>
          <w:sz w:val="26"/>
          <w:szCs w:val="26"/>
        </w:rPr>
        <w:t>các doanh nghiệp, hoặc cửa hàng có nhu cầu mua bán,</w:t>
      </w:r>
      <w:r w:rsidR="007A2378">
        <w:rPr>
          <w:sz w:val="26"/>
          <w:szCs w:val="26"/>
        </w:rPr>
        <w:t xml:space="preserve"> </w:t>
      </w:r>
      <w:r w:rsidR="00155784">
        <w:rPr>
          <w:sz w:val="26"/>
          <w:szCs w:val="26"/>
        </w:rPr>
        <w:t>quảng cáo.</w:t>
      </w:r>
      <w:r w:rsidR="004007E2">
        <w:rPr>
          <w:sz w:val="26"/>
          <w:szCs w:val="26"/>
        </w:rPr>
        <w:t xml:space="preserve"> Vì vậy các bài đăng tin của các cửa hàng VIP thường lên trên đầu, khó để tìm thấy một sản phẩm do các bạn sin</w:t>
      </w:r>
      <w:r w:rsidR="007A2378">
        <w:rPr>
          <w:sz w:val="26"/>
          <w:szCs w:val="26"/>
        </w:rPr>
        <w:t>h viên, hay cá nhân đăng rao bán</w:t>
      </w:r>
      <w:r w:rsidR="004007E2">
        <w:rPr>
          <w:sz w:val="26"/>
          <w:szCs w:val="26"/>
        </w:rPr>
        <w:t>.</w:t>
      </w:r>
      <w:r w:rsidR="00BB4FB0">
        <w:rPr>
          <w:sz w:val="26"/>
          <w:szCs w:val="26"/>
        </w:rPr>
        <w:t xml:space="preserve"> </w:t>
      </w:r>
    </w:p>
    <w:p w14:paraId="72264CF0" w14:textId="1F7CC95F" w:rsidR="00A14C82" w:rsidRPr="00CC7BFA" w:rsidRDefault="00CC646D" w:rsidP="004D354A">
      <w:pPr>
        <w:pStyle w:val="ListParagraph"/>
        <w:numPr>
          <w:ilvl w:val="0"/>
          <w:numId w:val="13"/>
        </w:numPr>
        <w:spacing w:line="312" w:lineRule="auto"/>
        <w:ind w:left="0" w:firstLine="540"/>
        <w:mirrorIndents/>
        <w:outlineLvl w:val="1"/>
        <w:rPr>
          <w:b/>
          <w:sz w:val="26"/>
          <w:szCs w:val="26"/>
        </w:rPr>
      </w:pPr>
      <w:r>
        <w:rPr>
          <w:b/>
          <w:sz w:val="26"/>
          <w:szCs w:val="26"/>
        </w:rPr>
        <w:lastRenderedPageBreak/>
        <w:t>Lịch sử phát triển và Hướng giải quyết</w:t>
      </w:r>
    </w:p>
    <w:p w14:paraId="0E08D27D" w14:textId="697A5F55" w:rsidR="000723AE" w:rsidRDefault="00CC646D" w:rsidP="004D354A">
      <w:pPr>
        <w:pStyle w:val="ListParagraph"/>
        <w:numPr>
          <w:ilvl w:val="1"/>
          <w:numId w:val="13"/>
        </w:numPr>
        <w:spacing w:line="312" w:lineRule="auto"/>
        <w:ind w:left="0" w:firstLine="540"/>
        <w:mirrorIndents/>
        <w:jc w:val="both"/>
        <w:rPr>
          <w:b/>
        </w:rPr>
      </w:pPr>
      <w:r w:rsidRPr="00CC7BFA">
        <w:rPr>
          <w:b/>
        </w:rPr>
        <w:t>Lịch sử phát triển</w:t>
      </w:r>
    </w:p>
    <w:p w14:paraId="4F4EE89E" w14:textId="63EC24D7" w:rsidR="00CC646D" w:rsidRDefault="00CC646D" w:rsidP="004D354A">
      <w:pPr>
        <w:spacing w:line="312" w:lineRule="auto"/>
        <w:ind w:firstLine="540"/>
        <w:contextualSpacing/>
        <w:mirrorIndents/>
        <w:jc w:val="both"/>
      </w:pPr>
      <w:r w:rsidRPr="00CC7BFA">
        <w:t>Những đề tài</w:t>
      </w:r>
      <w:r>
        <w:t xml:space="preserve"> đã được thực hiện, mức độ thực hiện: </w:t>
      </w:r>
    </w:p>
    <w:p w14:paraId="05A9A0D6" w14:textId="55E35B79" w:rsidR="00DF7F8D" w:rsidRDefault="00DF7F8D" w:rsidP="004D354A">
      <w:pPr>
        <w:spacing w:line="312" w:lineRule="auto"/>
        <w:ind w:firstLine="540"/>
        <w:contextualSpacing/>
        <w:mirrorIndents/>
        <w:jc w:val="both"/>
      </w:pPr>
      <w:r>
        <w:t>…</w:t>
      </w:r>
    </w:p>
    <w:p w14:paraId="0DF4EA06" w14:textId="4EE318D3" w:rsidR="00C01941" w:rsidRDefault="00C01941" w:rsidP="004D354A">
      <w:pPr>
        <w:spacing w:line="312" w:lineRule="auto"/>
        <w:ind w:firstLine="540"/>
        <w:contextualSpacing/>
        <w:mirrorIndents/>
        <w:jc w:val="both"/>
      </w:pPr>
      <w:r>
        <w:t>Các Website hiện đang cung cấp:</w:t>
      </w:r>
    </w:p>
    <w:p w14:paraId="706ADF82" w14:textId="77777777" w:rsidR="00242B90" w:rsidRDefault="00C01941" w:rsidP="004D354A">
      <w:pPr>
        <w:spacing w:line="312" w:lineRule="auto"/>
        <w:ind w:firstLine="540"/>
        <w:contextualSpacing/>
        <w:mirrorIndents/>
        <w:jc w:val="both"/>
      </w:pPr>
      <w:r>
        <w:t xml:space="preserve">Sinh viên hiện nay muốn đăng bán hàng trên mạng thường phải vào các mạng xã hội như </w:t>
      </w:r>
    </w:p>
    <w:p w14:paraId="34718532" w14:textId="6B7C4127" w:rsidR="00242B90" w:rsidRDefault="00242B90" w:rsidP="004D354A">
      <w:pPr>
        <w:spacing w:line="312" w:lineRule="auto"/>
        <w:ind w:firstLine="540"/>
        <w:contextualSpacing/>
        <w:mirrorIndents/>
        <w:jc w:val="both"/>
      </w:pPr>
      <w:r>
        <w:t xml:space="preserve">- </w:t>
      </w:r>
      <w:r w:rsidR="00C01941">
        <w:t>Facebook</w:t>
      </w:r>
      <w:r>
        <w:t xml:space="preserve">, Zalo: </w:t>
      </w:r>
    </w:p>
    <w:p w14:paraId="541CAF41" w14:textId="5B8CDAE5" w:rsidR="00242B90" w:rsidRDefault="00242B90" w:rsidP="004D354A">
      <w:pPr>
        <w:spacing w:line="312" w:lineRule="auto"/>
        <w:ind w:firstLine="540"/>
        <w:contextualSpacing/>
        <w:mirrorIndents/>
        <w:jc w:val="both"/>
      </w:pPr>
      <w:r>
        <w:t>Thuận lợi:</w:t>
      </w:r>
    </w:p>
    <w:p w14:paraId="18DC6EA1" w14:textId="04ECF61A" w:rsidR="00242B90" w:rsidRDefault="00242B90" w:rsidP="004D354A">
      <w:pPr>
        <w:spacing w:line="312" w:lineRule="auto"/>
        <w:ind w:firstLine="540"/>
        <w:contextualSpacing/>
        <w:mirrorIndents/>
        <w:jc w:val="both"/>
      </w:pPr>
      <w:r>
        <w:t>+ Miễn phí, và đăng tin nhanh chóng, hỗ trợ đăng hình ảnh, video.</w:t>
      </w:r>
    </w:p>
    <w:p w14:paraId="45B67D2D" w14:textId="3FE5B3BE" w:rsidR="00242B90" w:rsidRDefault="00242B90" w:rsidP="004D354A">
      <w:pPr>
        <w:spacing w:line="312" w:lineRule="auto"/>
        <w:ind w:firstLine="540"/>
        <w:contextualSpacing/>
        <w:mirrorIndents/>
        <w:jc w:val="both"/>
      </w:pPr>
      <w:r>
        <w:t>+ Cập nhật nhanh, bạn bè hoặc cộng đồng có thể biết ngay tin đăng của người đăng.</w:t>
      </w:r>
    </w:p>
    <w:p w14:paraId="11A9F341" w14:textId="6A501446" w:rsidR="00242B90" w:rsidRDefault="00242B90" w:rsidP="004D354A">
      <w:pPr>
        <w:spacing w:line="312" w:lineRule="auto"/>
        <w:ind w:firstLine="540"/>
        <w:contextualSpacing/>
        <w:mirrorIndents/>
        <w:jc w:val="both"/>
      </w:pPr>
      <w:r>
        <w:t>Bất lợi:</w:t>
      </w:r>
    </w:p>
    <w:p w14:paraId="6A2D6387" w14:textId="6DE00F12" w:rsidR="00242B90" w:rsidRDefault="00242B90" w:rsidP="004D354A">
      <w:pPr>
        <w:spacing w:line="312" w:lineRule="auto"/>
        <w:ind w:firstLine="540"/>
        <w:contextualSpacing/>
        <w:mirrorIndents/>
        <w:jc w:val="both"/>
      </w:pPr>
      <w:r>
        <w:t>+ Tin từ mạng xã hội trôi rất nhanh theo dòng chảy.</w:t>
      </w:r>
    </w:p>
    <w:p w14:paraId="1D26A04B" w14:textId="24142989" w:rsidR="00242B90" w:rsidRDefault="00242B90" w:rsidP="004D354A">
      <w:pPr>
        <w:spacing w:line="312" w:lineRule="auto"/>
        <w:ind w:firstLine="540"/>
        <w:contextualSpacing/>
        <w:mirrorIndents/>
        <w:jc w:val="both"/>
      </w:pPr>
      <w:r>
        <w:t>+ Tin rất phức tạp, với đủ loại thông tin.</w:t>
      </w:r>
    </w:p>
    <w:p w14:paraId="47AF1DB9" w14:textId="348A32C1" w:rsidR="00242B90" w:rsidRDefault="00242B90" w:rsidP="004D354A">
      <w:pPr>
        <w:spacing w:line="312" w:lineRule="auto"/>
        <w:ind w:firstLine="540"/>
        <w:contextualSpacing/>
        <w:mirrorIndents/>
        <w:jc w:val="both"/>
      </w:pPr>
      <w:r>
        <w:t>+ Khó xác minh thông tin giao dịch, thông tin giả mạo vì không ai kiểm chứng thường xuyên.</w:t>
      </w:r>
    </w:p>
    <w:p w14:paraId="762D2F8A" w14:textId="609A87C8" w:rsidR="00242B90" w:rsidRDefault="00242B90" w:rsidP="004D354A">
      <w:pPr>
        <w:pStyle w:val="ListParagraph"/>
        <w:numPr>
          <w:ilvl w:val="0"/>
          <w:numId w:val="21"/>
        </w:numPr>
        <w:spacing w:line="312" w:lineRule="auto"/>
        <w:ind w:left="0" w:firstLine="540"/>
        <w:mirrorIndents/>
        <w:jc w:val="both"/>
      </w:pPr>
      <w:r>
        <w:t>Đăng lên diễn đàn mientay24h.vn</w:t>
      </w:r>
      <w:r w:rsidR="00DF7F8D">
        <w:t>, 5giay.vn</w:t>
      </w:r>
    </w:p>
    <w:p w14:paraId="1B9C9205" w14:textId="2A1266F1" w:rsidR="00DF7F8D" w:rsidRDefault="00DF7F8D" w:rsidP="004D354A">
      <w:pPr>
        <w:spacing w:line="312" w:lineRule="auto"/>
        <w:ind w:firstLine="540"/>
        <w:contextualSpacing/>
        <w:mirrorIndents/>
        <w:jc w:val="both"/>
      </w:pPr>
      <w:r>
        <w:t xml:space="preserve">Thuận lợi: </w:t>
      </w:r>
    </w:p>
    <w:p w14:paraId="4C0655B2" w14:textId="77DF840A" w:rsidR="00DF7F8D" w:rsidRDefault="00DF7F8D" w:rsidP="004D354A">
      <w:pPr>
        <w:spacing w:line="312" w:lineRule="auto"/>
        <w:ind w:firstLine="540"/>
        <w:contextualSpacing/>
        <w:mirrorIndents/>
        <w:jc w:val="both"/>
      </w:pPr>
      <w:r>
        <w:t>+ Miễn phí đăng tin</w:t>
      </w:r>
    </w:p>
    <w:p w14:paraId="1F040278" w14:textId="36433ECC" w:rsidR="00DF7F8D" w:rsidRDefault="00DF7F8D" w:rsidP="004D354A">
      <w:pPr>
        <w:spacing w:line="312" w:lineRule="auto"/>
        <w:ind w:firstLine="540"/>
        <w:contextualSpacing/>
        <w:mirrorIndents/>
        <w:jc w:val="both"/>
      </w:pPr>
      <w:r>
        <w:t>+ Các loại tin đăng được sắp xếp theo Từng mục riêng.</w:t>
      </w:r>
    </w:p>
    <w:p w14:paraId="4CCCE1B0" w14:textId="3AFC2965" w:rsidR="00DF7F8D" w:rsidRDefault="00DF7F8D" w:rsidP="004D354A">
      <w:pPr>
        <w:spacing w:line="312" w:lineRule="auto"/>
        <w:ind w:firstLine="540"/>
        <w:contextualSpacing/>
        <w:mirrorIndents/>
        <w:jc w:val="both"/>
      </w:pPr>
      <w:r>
        <w:t>Bất lợi:</w:t>
      </w:r>
    </w:p>
    <w:p w14:paraId="6AFB0503" w14:textId="4041B06C" w:rsidR="00DF7F8D" w:rsidRDefault="00DF7F8D" w:rsidP="004D354A">
      <w:pPr>
        <w:spacing w:line="312" w:lineRule="auto"/>
        <w:ind w:firstLine="540"/>
        <w:contextualSpacing/>
        <w:mirrorIndents/>
        <w:jc w:val="both"/>
      </w:pPr>
      <w:r>
        <w:t>+ Các loại tin quá nhiều, đủ loại thông tin mua bán, tuyển dụng, dịch vụ, quảng cáo, truyện cười …</w:t>
      </w:r>
    </w:p>
    <w:p w14:paraId="3319F734" w14:textId="062D42D0" w:rsidR="00DF7F8D" w:rsidRDefault="00DF7F8D" w:rsidP="004D354A">
      <w:pPr>
        <w:spacing w:line="312" w:lineRule="auto"/>
        <w:ind w:firstLine="540"/>
        <w:contextualSpacing/>
        <w:mirrorIndents/>
        <w:jc w:val="both"/>
      </w:pPr>
      <w:r>
        <w:t>+ Phải đăng kí và xác thực thành viên rườm rà, phải xác minh bằng SMS tốn phí.</w:t>
      </w:r>
    </w:p>
    <w:p w14:paraId="04F78A51" w14:textId="2781F130" w:rsidR="00DF7F8D" w:rsidRDefault="00DF7F8D" w:rsidP="004D354A">
      <w:pPr>
        <w:spacing w:line="312" w:lineRule="auto"/>
        <w:ind w:firstLine="540"/>
        <w:contextualSpacing/>
        <w:mirrorIndents/>
        <w:jc w:val="both"/>
      </w:pPr>
      <w:r>
        <w:t>+ Tin đăng không được nhiều người biết đến, thông thường phải đăng nhiều lần ở nhiều trang web khác.</w:t>
      </w:r>
    </w:p>
    <w:p w14:paraId="793C392E" w14:textId="3F0E74E9" w:rsidR="00C01941" w:rsidRDefault="00242B90" w:rsidP="004D354A">
      <w:pPr>
        <w:pStyle w:val="ListParagraph"/>
        <w:numPr>
          <w:ilvl w:val="0"/>
          <w:numId w:val="21"/>
        </w:numPr>
        <w:spacing w:line="312" w:lineRule="auto"/>
        <w:ind w:left="0" w:firstLine="540"/>
        <w:mirrorIndents/>
        <w:jc w:val="both"/>
      </w:pPr>
      <w:r>
        <w:t>W</w:t>
      </w:r>
      <w:r w:rsidR="00C01941">
        <w:t>ebsite</w:t>
      </w:r>
      <w:r>
        <w:t xml:space="preserve"> rao vặt</w:t>
      </w:r>
      <w:r w:rsidR="00DF7F8D">
        <w:t xml:space="preserve"> riêng như</w:t>
      </w:r>
      <w:r w:rsidR="00C01941">
        <w:t xml:space="preserve"> canthoinfo.com, chocuulong.com</w:t>
      </w:r>
      <w:r>
        <w:t xml:space="preserve"> </w:t>
      </w:r>
    </w:p>
    <w:p w14:paraId="2145534D" w14:textId="2F1C0DCE" w:rsidR="006822A4" w:rsidRDefault="006822A4" w:rsidP="004D354A">
      <w:pPr>
        <w:spacing w:line="312" w:lineRule="auto"/>
        <w:ind w:firstLine="540"/>
        <w:contextualSpacing/>
        <w:mirrorIndents/>
        <w:jc w:val="both"/>
      </w:pPr>
      <w:r>
        <w:t>Thuận lợi:</w:t>
      </w:r>
    </w:p>
    <w:p w14:paraId="582982DF" w14:textId="001BAD48" w:rsidR="00242B90" w:rsidRDefault="00DF7F8D" w:rsidP="004D354A">
      <w:pPr>
        <w:spacing w:line="312" w:lineRule="auto"/>
        <w:ind w:firstLine="540"/>
        <w:contextualSpacing/>
        <w:mirrorIndents/>
        <w:jc w:val="both"/>
      </w:pPr>
      <w:r>
        <w:t>+ Website thiết kế riêng, đăng tin dễ dàng.</w:t>
      </w:r>
    </w:p>
    <w:p w14:paraId="1DF2A11E" w14:textId="40D34B2B" w:rsidR="00DF7F8D" w:rsidRDefault="00DF7F8D" w:rsidP="004D354A">
      <w:pPr>
        <w:spacing w:line="312" w:lineRule="auto"/>
        <w:ind w:firstLine="540"/>
        <w:contextualSpacing/>
        <w:mirrorIndents/>
        <w:jc w:val="both"/>
      </w:pPr>
      <w:r>
        <w:t xml:space="preserve">+ </w:t>
      </w:r>
    </w:p>
    <w:p w14:paraId="46DE122D" w14:textId="624A519B" w:rsidR="006822A4" w:rsidRDefault="006822A4" w:rsidP="004D354A">
      <w:pPr>
        <w:spacing w:line="312" w:lineRule="auto"/>
        <w:ind w:firstLine="540"/>
        <w:contextualSpacing/>
        <w:mirrorIndents/>
        <w:jc w:val="both"/>
      </w:pPr>
      <w:r>
        <w:t>Bất lợi:</w:t>
      </w:r>
    </w:p>
    <w:p w14:paraId="4CDC4B3A" w14:textId="3A81ED06" w:rsidR="00DF7F8D" w:rsidRPr="00CC7BFA" w:rsidRDefault="00DF7F8D" w:rsidP="004D354A">
      <w:pPr>
        <w:spacing w:line="312" w:lineRule="auto"/>
        <w:ind w:firstLine="540"/>
        <w:contextualSpacing/>
        <w:mirrorIndents/>
        <w:jc w:val="both"/>
      </w:pPr>
      <w:r>
        <w:t>+</w:t>
      </w:r>
      <w:r w:rsidRPr="00DF7F8D">
        <w:t xml:space="preserve"> </w:t>
      </w:r>
      <w:r>
        <w:t>Các loại tin quá nhiều, đủ loại thông tin mua bán,</w:t>
      </w:r>
      <w:r w:rsidR="0081371C">
        <w:t xml:space="preserve"> tuyển dụng, dịch vụ, quảng cáo</w:t>
      </w:r>
    </w:p>
    <w:p w14:paraId="13E25EE5" w14:textId="66CAA19B" w:rsidR="008A6453" w:rsidRPr="00CC7BFA" w:rsidRDefault="002C5CBC" w:rsidP="004D354A">
      <w:pPr>
        <w:pStyle w:val="ListParagraph"/>
        <w:numPr>
          <w:ilvl w:val="1"/>
          <w:numId w:val="13"/>
        </w:numPr>
        <w:spacing w:line="312" w:lineRule="auto"/>
        <w:ind w:left="0" w:firstLine="540"/>
        <w:mirrorIndents/>
        <w:rPr>
          <w:b/>
        </w:rPr>
      </w:pPr>
      <w:r>
        <w:rPr>
          <w:b/>
        </w:rPr>
        <w:t>Phương pháp và Hướng giải quyết</w:t>
      </w:r>
    </w:p>
    <w:p w14:paraId="275F6911" w14:textId="2BED02C2" w:rsidR="008A6453" w:rsidRDefault="008A6453" w:rsidP="004D354A">
      <w:pPr>
        <w:spacing w:line="312" w:lineRule="auto"/>
        <w:ind w:firstLine="540"/>
        <w:contextualSpacing/>
        <w:mirrorIndents/>
        <w:outlineLvl w:val="1"/>
        <w:rPr>
          <w:sz w:val="26"/>
          <w:szCs w:val="26"/>
        </w:rPr>
      </w:pPr>
      <w:r>
        <w:rPr>
          <w:sz w:val="26"/>
          <w:szCs w:val="26"/>
        </w:rPr>
        <w:t xml:space="preserve">Trong thời gian thực hiện đề tài, tác giả sẽ nghiên cứu và vận dụng kiến thức </w:t>
      </w:r>
      <w:r w:rsidR="00E3075B">
        <w:rPr>
          <w:sz w:val="26"/>
          <w:szCs w:val="26"/>
        </w:rPr>
        <w:t xml:space="preserve">kinh nghiệm để xây dựng đề tài một cách tốt nhất. </w:t>
      </w:r>
    </w:p>
    <w:p w14:paraId="3E8F8400" w14:textId="63DD7D8C" w:rsidR="00E3075B" w:rsidRDefault="00E3075B" w:rsidP="004D354A">
      <w:pPr>
        <w:spacing w:line="312" w:lineRule="auto"/>
        <w:ind w:firstLine="540"/>
        <w:contextualSpacing/>
        <w:mirrorIndents/>
        <w:outlineLvl w:val="1"/>
        <w:rPr>
          <w:sz w:val="26"/>
          <w:szCs w:val="26"/>
        </w:rPr>
      </w:pPr>
      <w:r>
        <w:rPr>
          <w:sz w:val="26"/>
          <w:szCs w:val="26"/>
        </w:rPr>
        <w:t>Phương pháp như sau:</w:t>
      </w:r>
    </w:p>
    <w:p w14:paraId="22C7BE55" w14:textId="3BC0BEEB" w:rsidR="00E3075B" w:rsidRDefault="00E3075B" w:rsidP="004D354A">
      <w:pPr>
        <w:pStyle w:val="ListParagraph"/>
        <w:numPr>
          <w:ilvl w:val="0"/>
          <w:numId w:val="8"/>
        </w:numPr>
        <w:spacing w:line="312" w:lineRule="auto"/>
        <w:ind w:left="0" w:firstLine="540"/>
        <w:mirrorIndents/>
        <w:outlineLvl w:val="1"/>
        <w:rPr>
          <w:sz w:val="26"/>
          <w:szCs w:val="26"/>
        </w:rPr>
      </w:pPr>
      <w:r>
        <w:rPr>
          <w:sz w:val="26"/>
          <w:szCs w:val="26"/>
        </w:rPr>
        <w:lastRenderedPageBreak/>
        <w:t>Thu thập và ph</w:t>
      </w:r>
      <w:r w:rsidR="00B440B9">
        <w:rPr>
          <w:sz w:val="26"/>
          <w:szCs w:val="26"/>
        </w:rPr>
        <w:t>ân tích nhu cầu, yêu cầu đề tài</w:t>
      </w:r>
    </w:p>
    <w:p w14:paraId="7EEF41EB" w14:textId="186130A2" w:rsidR="00B440B9" w:rsidRDefault="00B440B9" w:rsidP="00B440B9">
      <w:pPr>
        <w:pStyle w:val="ListParagraph"/>
        <w:numPr>
          <w:ilvl w:val="1"/>
          <w:numId w:val="8"/>
        </w:numPr>
        <w:spacing w:line="312" w:lineRule="auto"/>
        <w:mirrorIndents/>
        <w:outlineLvl w:val="1"/>
        <w:rPr>
          <w:sz w:val="26"/>
          <w:szCs w:val="26"/>
        </w:rPr>
      </w:pPr>
      <w:r>
        <w:rPr>
          <w:sz w:val="26"/>
          <w:szCs w:val="26"/>
        </w:rPr>
        <w:t>Tận dụng các mặt thuận lợi của các trang đã phát triển:</w:t>
      </w:r>
    </w:p>
    <w:p w14:paraId="6C692299" w14:textId="2D343E38" w:rsidR="00B440B9" w:rsidRDefault="00B440B9" w:rsidP="00B440B9">
      <w:pPr>
        <w:pStyle w:val="ListParagraph"/>
        <w:numPr>
          <w:ilvl w:val="2"/>
          <w:numId w:val="8"/>
        </w:numPr>
        <w:spacing w:line="312" w:lineRule="auto"/>
        <w:mirrorIndents/>
        <w:outlineLvl w:val="1"/>
        <w:rPr>
          <w:sz w:val="26"/>
          <w:szCs w:val="26"/>
        </w:rPr>
      </w:pPr>
      <w:r>
        <w:rPr>
          <w:sz w:val="26"/>
          <w:szCs w:val="26"/>
        </w:rPr>
        <w:t>Dễ dàng đăng bài viết</w:t>
      </w:r>
    </w:p>
    <w:p w14:paraId="639383CD" w14:textId="67B6742E" w:rsidR="00B440B9" w:rsidRDefault="00B440B9" w:rsidP="00B440B9">
      <w:pPr>
        <w:pStyle w:val="ListParagraph"/>
        <w:numPr>
          <w:ilvl w:val="2"/>
          <w:numId w:val="8"/>
        </w:numPr>
        <w:spacing w:line="312" w:lineRule="auto"/>
        <w:mirrorIndents/>
        <w:outlineLvl w:val="1"/>
        <w:rPr>
          <w:sz w:val="26"/>
          <w:szCs w:val="26"/>
        </w:rPr>
      </w:pPr>
      <w:r>
        <w:rPr>
          <w:sz w:val="26"/>
          <w:szCs w:val="26"/>
        </w:rPr>
        <w:t>Bài viết được phổ biến rộng rãi</w:t>
      </w:r>
    </w:p>
    <w:p w14:paraId="4843AFA7" w14:textId="0FD3F0F7" w:rsidR="00B440B9" w:rsidRDefault="00B440B9" w:rsidP="00B440B9">
      <w:pPr>
        <w:pStyle w:val="ListParagraph"/>
        <w:numPr>
          <w:ilvl w:val="2"/>
          <w:numId w:val="8"/>
        </w:numPr>
        <w:spacing w:line="312" w:lineRule="auto"/>
        <w:mirrorIndents/>
        <w:outlineLvl w:val="1"/>
        <w:rPr>
          <w:sz w:val="26"/>
          <w:szCs w:val="26"/>
        </w:rPr>
      </w:pPr>
      <w:r>
        <w:rPr>
          <w:sz w:val="26"/>
          <w:szCs w:val="26"/>
        </w:rPr>
        <w:t>Đơn giản dễ sử dụng</w:t>
      </w:r>
    </w:p>
    <w:p w14:paraId="5D93F2BC" w14:textId="0323D3A4" w:rsidR="00B440B9" w:rsidRDefault="00B440B9" w:rsidP="00B440B9">
      <w:pPr>
        <w:pStyle w:val="ListParagraph"/>
        <w:numPr>
          <w:ilvl w:val="1"/>
          <w:numId w:val="8"/>
        </w:numPr>
        <w:spacing w:line="312" w:lineRule="auto"/>
        <w:mirrorIndents/>
        <w:outlineLvl w:val="1"/>
        <w:rPr>
          <w:sz w:val="26"/>
          <w:szCs w:val="26"/>
        </w:rPr>
      </w:pPr>
      <w:r>
        <w:rPr>
          <w:sz w:val="26"/>
          <w:szCs w:val="26"/>
        </w:rPr>
        <w:t>Hạn chế các nhược điểm</w:t>
      </w:r>
    </w:p>
    <w:p w14:paraId="107AEA89" w14:textId="2B9E7202" w:rsidR="00B440B9" w:rsidRDefault="00B440B9" w:rsidP="00B440B9">
      <w:pPr>
        <w:pStyle w:val="ListParagraph"/>
        <w:numPr>
          <w:ilvl w:val="2"/>
          <w:numId w:val="8"/>
        </w:numPr>
        <w:spacing w:line="312" w:lineRule="auto"/>
        <w:mirrorIndents/>
        <w:outlineLvl w:val="1"/>
        <w:rPr>
          <w:sz w:val="26"/>
          <w:szCs w:val="26"/>
        </w:rPr>
      </w:pPr>
      <w:r>
        <w:rPr>
          <w:sz w:val="26"/>
          <w:szCs w:val="26"/>
        </w:rPr>
        <w:t>Đăng kí rườm rà</w:t>
      </w:r>
    </w:p>
    <w:p w14:paraId="568446D6" w14:textId="2A21BC38" w:rsidR="00B440B9" w:rsidRDefault="00B440B9" w:rsidP="00B440B9">
      <w:pPr>
        <w:pStyle w:val="ListParagraph"/>
        <w:numPr>
          <w:ilvl w:val="2"/>
          <w:numId w:val="8"/>
        </w:numPr>
        <w:spacing w:line="312" w:lineRule="auto"/>
        <w:mirrorIndents/>
        <w:outlineLvl w:val="1"/>
        <w:rPr>
          <w:sz w:val="26"/>
          <w:szCs w:val="26"/>
        </w:rPr>
      </w:pPr>
      <w:r>
        <w:rPr>
          <w:sz w:val="26"/>
          <w:szCs w:val="26"/>
        </w:rPr>
        <w:t>Xác thực thành viên tốn chi phí</w:t>
      </w:r>
    </w:p>
    <w:p w14:paraId="788890A3" w14:textId="6B3E85AF" w:rsidR="00B440B9" w:rsidRPr="00B440B9" w:rsidRDefault="00B440B9" w:rsidP="00B440B9">
      <w:pPr>
        <w:pStyle w:val="ListParagraph"/>
        <w:numPr>
          <w:ilvl w:val="2"/>
          <w:numId w:val="8"/>
        </w:numPr>
        <w:spacing w:line="312" w:lineRule="auto"/>
        <w:mirrorIndents/>
        <w:outlineLvl w:val="1"/>
        <w:rPr>
          <w:sz w:val="26"/>
          <w:szCs w:val="26"/>
        </w:rPr>
      </w:pPr>
      <w:r>
        <w:rPr>
          <w:sz w:val="26"/>
          <w:szCs w:val="26"/>
        </w:rPr>
        <w:t>Bài viết của khác vi</w:t>
      </w:r>
    </w:p>
    <w:p w14:paraId="7F1CD4BF" w14:textId="504D01E0" w:rsidR="00E3075B" w:rsidRDefault="00E3075B" w:rsidP="004D354A">
      <w:pPr>
        <w:pStyle w:val="ListParagraph"/>
        <w:numPr>
          <w:ilvl w:val="0"/>
          <w:numId w:val="8"/>
        </w:numPr>
        <w:spacing w:line="312" w:lineRule="auto"/>
        <w:ind w:left="0" w:firstLine="540"/>
        <w:mirrorIndents/>
        <w:outlineLvl w:val="1"/>
        <w:rPr>
          <w:sz w:val="26"/>
          <w:szCs w:val="26"/>
        </w:rPr>
      </w:pPr>
      <w:r>
        <w:rPr>
          <w:sz w:val="26"/>
          <w:szCs w:val="26"/>
        </w:rPr>
        <w:t>Thiết kế và Đặc tả chi tiết đề tài.</w:t>
      </w:r>
    </w:p>
    <w:p w14:paraId="45224F67" w14:textId="06625C7F" w:rsidR="00E3075B" w:rsidRDefault="00E3075B" w:rsidP="004D354A">
      <w:pPr>
        <w:pStyle w:val="ListParagraph"/>
        <w:numPr>
          <w:ilvl w:val="0"/>
          <w:numId w:val="8"/>
        </w:numPr>
        <w:spacing w:line="312" w:lineRule="auto"/>
        <w:ind w:left="0" w:firstLine="540"/>
        <w:mirrorIndents/>
        <w:outlineLvl w:val="1"/>
        <w:rPr>
          <w:sz w:val="26"/>
          <w:szCs w:val="26"/>
        </w:rPr>
      </w:pPr>
      <w:r>
        <w:rPr>
          <w:sz w:val="26"/>
          <w:szCs w:val="26"/>
        </w:rPr>
        <w:t>Lập kế hoạch thực hiện và triển khai.</w:t>
      </w:r>
    </w:p>
    <w:p w14:paraId="354DD7F3" w14:textId="45AB965A" w:rsidR="00E3075B" w:rsidRDefault="00E3075B" w:rsidP="004D354A">
      <w:pPr>
        <w:pStyle w:val="ListParagraph"/>
        <w:numPr>
          <w:ilvl w:val="0"/>
          <w:numId w:val="8"/>
        </w:numPr>
        <w:spacing w:line="312" w:lineRule="auto"/>
        <w:ind w:left="0" w:firstLine="540"/>
        <w:mirrorIndents/>
        <w:outlineLvl w:val="1"/>
        <w:rPr>
          <w:sz w:val="26"/>
          <w:szCs w:val="26"/>
        </w:rPr>
      </w:pPr>
      <w:r>
        <w:rPr>
          <w:sz w:val="26"/>
          <w:szCs w:val="26"/>
        </w:rPr>
        <w:t>Tìm hiểu cơ sở lý thuyết để thực hiện đề tài.</w:t>
      </w:r>
    </w:p>
    <w:p w14:paraId="2AB39017" w14:textId="2B54E197" w:rsidR="00E3075B" w:rsidRDefault="00E3075B" w:rsidP="004D354A">
      <w:pPr>
        <w:pStyle w:val="ListParagraph"/>
        <w:numPr>
          <w:ilvl w:val="0"/>
          <w:numId w:val="8"/>
        </w:numPr>
        <w:spacing w:line="312" w:lineRule="auto"/>
        <w:ind w:left="0" w:firstLine="540"/>
        <w:mirrorIndents/>
        <w:outlineLvl w:val="1"/>
        <w:rPr>
          <w:sz w:val="26"/>
          <w:szCs w:val="26"/>
        </w:rPr>
      </w:pPr>
      <w:r>
        <w:rPr>
          <w:sz w:val="26"/>
          <w:szCs w:val="26"/>
        </w:rPr>
        <w:t>Vận dụng các kiến thức cũ (Lập trình java, Lập trình web, Cơ sở dữ liệu, Phân tích thiết kế hệ thống) và nghiên cứu lý thuyết mới (CMS, Fram</w:t>
      </w:r>
      <w:r w:rsidR="007C5349">
        <w:rPr>
          <w:sz w:val="26"/>
          <w:szCs w:val="26"/>
        </w:rPr>
        <w:t>e</w:t>
      </w:r>
      <w:r>
        <w:rPr>
          <w:sz w:val="26"/>
          <w:szCs w:val="26"/>
        </w:rPr>
        <w:t xml:space="preserve">work, </w:t>
      </w:r>
      <w:r w:rsidR="007C5349">
        <w:rPr>
          <w:sz w:val="26"/>
          <w:szCs w:val="26"/>
        </w:rPr>
        <w:t>Liferay Portal</w:t>
      </w:r>
      <w:r>
        <w:rPr>
          <w:sz w:val="26"/>
          <w:szCs w:val="26"/>
        </w:rPr>
        <w:t>)</w:t>
      </w:r>
      <w:r w:rsidR="007C5349">
        <w:rPr>
          <w:sz w:val="26"/>
          <w:szCs w:val="26"/>
        </w:rPr>
        <w:t xml:space="preserve"> để xây dựng website.</w:t>
      </w:r>
    </w:p>
    <w:p w14:paraId="725F3A9D" w14:textId="3F809E4D" w:rsidR="007C5349" w:rsidRDefault="007C5349" w:rsidP="004D354A">
      <w:pPr>
        <w:pStyle w:val="ListParagraph"/>
        <w:numPr>
          <w:ilvl w:val="0"/>
          <w:numId w:val="8"/>
        </w:numPr>
        <w:spacing w:line="312" w:lineRule="auto"/>
        <w:ind w:left="0" w:firstLine="540"/>
        <w:mirrorIndents/>
        <w:outlineLvl w:val="1"/>
        <w:rPr>
          <w:sz w:val="26"/>
          <w:szCs w:val="26"/>
        </w:rPr>
      </w:pPr>
      <w:r>
        <w:rPr>
          <w:sz w:val="26"/>
          <w:szCs w:val="26"/>
        </w:rPr>
        <w:t>Thử nghiệm website trên hệ thống cục bộ, thu nhận kết quả, đánh giá, xử lý lỗi sửa chữa và hoàn thiện.</w:t>
      </w:r>
    </w:p>
    <w:p w14:paraId="30B947EB" w14:textId="496D9FD9" w:rsidR="007C5349" w:rsidRPr="00CC7BFA" w:rsidRDefault="0090613C" w:rsidP="004D354A">
      <w:pPr>
        <w:pStyle w:val="ListParagraph"/>
        <w:numPr>
          <w:ilvl w:val="0"/>
          <w:numId w:val="8"/>
        </w:numPr>
        <w:spacing w:line="312" w:lineRule="auto"/>
        <w:ind w:left="0" w:firstLine="540"/>
        <w:mirrorIndents/>
        <w:outlineLvl w:val="1"/>
        <w:rPr>
          <w:sz w:val="26"/>
          <w:szCs w:val="26"/>
        </w:rPr>
      </w:pPr>
      <w:r w:rsidRPr="00CC7BFA">
        <w:rPr>
          <w:sz w:val="26"/>
          <w:szCs w:val="26"/>
        </w:rPr>
        <w:t xml:space="preserve">Thử nghiệm website lên Internet, </w:t>
      </w:r>
      <w:r>
        <w:rPr>
          <w:sz w:val="26"/>
          <w:szCs w:val="26"/>
        </w:rPr>
        <w:t>t</w:t>
      </w:r>
      <w:r w:rsidR="007C5349" w:rsidRPr="00CC7BFA">
        <w:rPr>
          <w:sz w:val="26"/>
          <w:szCs w:val="26"/>
        </w:rPr>
        <w:t>hu thập ý kiến người dùng</w:t>
      </w:r>
      <w:r>
        <w:rPr>
          <w:sz w:val="26"/>
          <w:szCs w:val="26"/>
        </w:rPr>
        <w:t xml:space="preserve"> và phân tích</w:t>
      </w:r>
      <w:r w:rsidR="007C5349" w:rsidRPr="00CC7BFA">
        <w:rPr>
          <w:sz w:val="26"/>
          <w:szCs w:val="26"/>
        </w:rPr>
        <w:t>.</w:t>
      </w:r>
    </w:p>
    <w:p w14:paraId="4445BE59" w14:textId="0F5989F4" w:rsidR="007C5349" w:rsidRPr="00E3075B" w:rsidRDefault="007C5349" w:rsidP="004D354A">
      <w:pPr>
        <w:pStyle w:val="ListParagraph"/>
        <w:numPr>
          <w:ilvl w:val="0"/>
          <w:numId w:val="8"/>
        </w:numPr>
        <w:spacing w:line="312" w:lineRule="auto"/>
        <w:ind w:left="0" w:firstLine="540"/>
        <w:mirrorIndents/>
        <w:outlineLvl w:val="1"/>
        <w:rPr>
          <w:sz w:val="26"/>
          <w:szCs w:val="26"/>
        </w:rPr>
      </w:pPr>
      <w:r>
        <w:rPr>
          <w:sz w:val="26"/>
          <w:szCs w:val="26"/>
        </w:rPr>
        <w:t>Báo cáo kết quả đ</w:t>
      </w:r>
      <w:r w:rsidR="004A4BC8">
        <w:rPr>
          <w:sz w:val="26"/>
          <w:szCs w:val="26"/>
        </w:rPr>
        <w:t>ạ</w:t>
      </w:r>
      <w:r>
        <w:rPr>
          <w:sz w:val="26"/>
          <w:szCs w:val="26"/>
        </w:rPr>
        <w:t>t được</w:t>
      </w:r>
      <w:r w:rsidR="00DE1EC1">
        <w:rPr>
          <w:sz w:val="26"/>
          <w:szCs w:val="26"/>
        </w:rPr>
        <w:t xml:space="preserve"> và định hướng phát triển</w:t>
      </w:r>
      <w:r>
        <w:rPr>
          <w:sz w:val="26"/>
          <w:szCs w:val="26"/>
        </w:rPr>
        <w:t>.</w:t>
      </w:r>
    </w:p>
    <w:p w14:paraId="4C5ECA1B" w14:textId="52FEF6EA" w:rsidR="00B8232A" w:rsidRPr="00CC7BFA" w:rsidRDefault="001323F9" w:rsidP="004D354A">
      <w:pPr>
        <w:pStyle w:val="ListParagraph"/>
        <w:numPr>
          <w:ilvl w:val="0"/>
          <w:numId w:val="13"/>
        </w:numPr>
        <w:spacing w:line="312" w:lineRule="auto"/>
        <w:ind w:left="0" w:firstLine="540"/>
        <w:mirrorIndents/>
        <w:rPr>
          <w:b/>
        </w:rPr>
      </w:pPr>
      <w:r w:rsidRPr="00CC7BFA">
        <w:rPr>
          <w:b/>
          <w:color w:val="000000" w:themeColor="text1"/>
          <w:sz w:val="28"/>
          <w:szCs w:val="28"/>
        </w:rPr>
        <w:t>Cấu trúc tài liệu báo cáo</w:t>
      </w:r>
    </w:p>
    <w:p w14:paraId="277652ED" w14:textId="77777777" w:rsidR="00247CD2" w:rsidRDefault="00247CD2" w:rsidP="004D354A">
      <w:pPr>
        <w:spacing w:after="160" w:line="312" w:lineRule="auto"/>
        <w:ind w:firstLine="540"/>
        <w:contextualSpacing/>
        <w:mirrorIndents/>
        <w:rPr>
          <w:b/>
          <w:color w:val="000000" w:themeColor="text1"/>
          <w:sz w:val="28"/>
          <w:szCs w:val="28"/>
        </w:rPr>
      </w:pPr>
      <w:r>
        <w:rPr>
          <w:b/>
          <w:color w:val="000000" w:themeColor="text1"/>
          <w:sz w:val="28"/>
          <w:szCs w:val="28"/>
        </w:rPr>
        <w:t xml:space="preserve">CHƯƠNG 1: </w:t>
      </w:r>
    </w:p>
    <w:p w14:paraId="5852F24C" w14:textId="3A6F32DA" w:rsidR="003874D6" w:rsidRDefault="00247CD2" w:rsidP="004D354A">
      <w:pPr>
        <w:spacing w:after="160" w:line="312" w:lineRule="auto"/>
        <w:ind w:firstLine="540"/>
        <w:contextualSpacing/>
        <w:mirrorIndents/>
        <w:rPr>
          <w:rFonts w:eastAsiaTheme="majorEastAsia"/>
          <w:b/>
          <w:color w:val="000000" w:themeColor="text1"/>
          <w:sz w:val="28"/>
          <w:szCs w:val="28"/>
        </w:rPr>
      </w:pPr>
      <w:r>
        <w:rPr>
          <w:b/>
          <w:color w:val="000000" w:themeColor="text1"/>
          <w:sz w:val="28"/>
          <w:szCs w:val="28"/>
        </w:rPr>
        <w:t>(Em ghi không kịp thầy</w:t>
      </w:r>
      <w:r w:rsidR="008C7FFC">
        <w:rPr>
          <w:b/>
          <w:color w:val="000000" w:themeColor="text1"/>
          <w:sz w:val="28"/>
          <w:szCs w:val="28"/>
        </w:rPr>
        <w:t xml:space="preserve"> nói lại giúp em</w:t>
      </w:r>
      <w:r>
        <w:rPr>
          <w:b/>
          <w:color w:val="000000" w:themeColor="text1"/>
          <w:sz w:val="28"/>
          <w:szCs w:val="28"/>
        </w:rPr>
        <w:t>)</w:t>
      </w:r>
      <w:r w:rsidR="003874D6">
        <w:rPr>
          <w:b/>
          <w:color w:val="000000" w:themeColor="text1"/>
          <w:sz w:val="28"/>
          <w:szCs w:val="28"/>
        </w:rPr>
        <w:br w:type="page"/>
      </w:r>
    </w:p>
    <w:p w14:paraId="54D07615" w14:textId="69BB5C7C" w:rsidR="00105C43" w:rsidRDefault="003874D6" w:rsidP="004D354A">
      <w:pPr>
        <w:pStyle w:val="Heading1"/>
        <w:spacing w:line="312" w:lineRule="auto"/>
        <w:ind w:firstLine="540"/>
        <w:contextualSpacing/>
        <w:mirrorIndents/>
        <w:rPr>
          <w:b/>
          <w:color w:val="000000" w:themeColor="text1"/>
          <w:sz w:val="28"/>
          <w:szCs w:val="28"/>
        </w:rPr>
      </w:pPr>
      <w:r w:rsidRPr="00CC7BFA">
        <w:rPr>
          <w:rFonts w:ascii="Times New Roman" w:hAnsi="Times New Roman" w:cs="Times New Roman"/>
          <w:b/>
          <w:color w:val="000000" w:themeColor="text1"/>
          <w:sz w:val="28"/>
          <w:szCs w:val="28"/>
        </w:rPr>
        <w:lastRenderedPageBreak/>
        <w:t xml:space="preserve">CHƯƠNG </w:t>
      </w:r>
      <w:r w:rsidR="00247CD2">
        <w:rPr>
          <w:rFonts w:ascii="Times New Roman" w:hAnsi="Times New Roman" w:cs="Times New Roman"/>
          <w:b/>
          <w:color w:val="000000" w:themeColor="text1"/>
          <w:sz w:val="28"/>
          <w:szCs w:val="28"/>
        </w:rPr>
        <w:t>2</w:t>
      </w:r>
      <w:r w:rsidRPr="00CC7BFA">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NGHIÊN CỨU CÔNG NGHỆ VÀ CƠ SỞ LÝ THUYẾT</w:t>
      </w:r>
    </w:p>
    <w:p w14:paraId="6B7DE2D4" w14:textId="565F76BC" w:rsidR="003874D6" w:rsidRDefault="003874D6" w:rsidP="004D354A">
      <w:pPr>
        <w:pStyle w:val="Heading1"/>
        <w:numPr>
          <w:ilvl w:val="0"/>
          <w:numId w:val="14"/>
        </w:numPr>
        <w:spacing w:line="312" w:lineRule="auto"/>
        <w:ind w:left="0" w:firstLine="540"/>
        <w:contextualSpacing/>
        <w:mirrorIndent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Định nghĩa trang tin rao vặt</w:t>
      </w:r>
    </w:p>
    <w:p w14:paraId="275AF42C" w14:textId="590AD8D6" w:rsidR="003874D6" w:rsidRDefault="003874D6" w:rsidP="004D354A">
      <w:pPr>
        <w:pStyle w:val="ListParagraph"/>
        <w:numPr>
          <w:ilvl w:val="1"/>
          <w:numId w:val="15"/>
        </w:numPr>
        <w:spacing w:line="312" w:lineRule="auto"/>
        <w:ind w:left="0" w:firstLine="540"/>
        <w:mirrorIndents/>
      </w:pPr>
      <w:r>
        <w:t>Người dùng:</w:t>
      </w:r>
    </w:p>
    <w:p w14:paraId="346D1D53" w14:textId="380FFFC7" w:rsidR="003874D6" w:rsidRDefault="003874D6" w:rsidP="004D354A">
      <w:pPr>
        <w:pStyle w:val="ListParagraph"/>
        <w:numPr>
          <w:ilvl w:val="1"/>
          <w:numId w:val="15"/>
        </w:numPr>
        <w:spacing w:line="312" w:lineRule="auto"/>
        <w:ind w:left="0" w:firstLine="540"/>
        <w:mirrorIndents/>
      </w:pPr>
      <w:r>
        <w:t>Vật phẩm</w:t>
      </w:r>
    </w:p>
    <w:p w14:paraId="102D61DC" w14:textId="77777777" w:rsidR="003874D6" w:rsidRPr="00CC7BFA" w:rsidRDefault="003874D6" w:rsidP="004D354A">
      <w:pPr>
        <w:pStyle w:val="ListParagraph"/>
        <w:numPr>
          <w:ilvl w:val="1"/>
          <w:numId w:val="15"/>
        </w:numPr>
        <w:spacing w:line="312" w:lineRule="auto"/>
        <w:ind w:left="0" w:firstLine="540"/>
        <w:mirrorIndents/>
      </w:pPr>
    </w:p>
    <w:p w14:paraId="0A243348" w14:textId="7FEC25FA" w:rsidR="00736B77" w:rsidRPr="00CC7BFA" w:rsidRDefault="00736B77" w:rsidP="004D354A">
      <w:pPr>
        <w:pStyle w:val="Heading1"/>
        <w:numPr>
          <w:ilvl w:val="0"/>
          <w:numId w:val="14"/>
        </w:numPr>
        <w:spacing w:line="312" w:lineRule="auto"/>
        <w:ind w:left="0" w:firstLine="540"/>
        <w:contextualSpacing/>
        <w:mirrorIndents/>
        <w:rPr>
          <w:rFonts w:ascii="Times New Roman" w:hAnsi="Times New Roman" w:cs="Times New Roman"/>
          <w:b/>
          <w:color w:val="auto"/>
          <w:sz w:val="28"/>
          <w:szCs w:val="28"/>
        </w:rPr>
      </w:pPr>
      <w:r w:rsidRPr="00CC7BFA">
        <w:rPr>
          <w:rFonts w:ascii="Times New Roman" w:hAnsi="Times New Roman" w:cs="Times New Roman"/>
          <w:b/>
          <w:color w:val="auto"/>
          <w:sz w:val="28"/>
          <w:szCs w:val="28"/>
        </w:rPr>
        <w:t>Java Enterprise Edition Platform</w:t>
      </w:r>
    </w:p>
    <w:p w14:paraId="5E871903" w14:textId="70FA8852" w:rsidR="00D95EEC" w:rsidRDefault="00736B77" w:rsidP="004D354A">
      <w:pPr>
        <w:spacing w:line="312" w:lineRule="auto"/>
        <w:ind w:firstLine="540"/>
        <w:contextualSpacing/>
        <w:mirrorIndents/>
        <w:rPr>
          <w:sz w:val="26"/>
          <w:szCs w:val="26"/>
        </w:rPr>
      </w:pPr>
      <w:r w:rsidRPr="00C32046">
        <w:rPr>
          <w:sz w:val="26"/>
          <w:szCs w:val="26"/>
        </w:rPr>
        <w:t>Được thiết kế để giú</w:t>
      </w:r>
      <w:r w:rsidR="00D95EEC" w:rsidRPr="00C32046">
        <w:rPr>
          <w:sz w:val="26"/>
          <w:szCs w:val="26"/>
        </w:rPr>
        <w:t xml:space="preserve">p các nhà phát triển tạo ra các </w:t>
      </w:r>
      <w:r w:rsidRPr="00C32046">
        <w:rPr>
          <w:sz w:val="26"/>
          <w:szCs w:val="26"/>
        </w:rPr>
        <w:t>Ứng dụng doanh n</w:t>
      </w:r>
      <w:r w:rsidR="00D95EEC" w:rsidRPr="00C32046">
        <w:rPr>
          <w:sz w:val="26"/>
          <w:szCs w:val="26"/>
        </w:rPr>
        <w:t>ghiệp (Enterprise applications).</w:t>
      </w:r>
    </w:p>
    <w:p w14:paraId="7F3B41A2" w14:textId="7CE78C6F" w:rsidR="003C618A" w:rsidRPr="00CC7BFA" w:rsidRDefault="003C618A" w:rsidP="004D354A">
      <w:pPr>
        <w:pStyle w:val="Heading1"/>
        <w:spacing w:line="312" w:lineRule="auto"/>
        <w:ind w:firstLine="540"/>
        <w:contextualSpacing/>
        <w:mirrorIndents/>
        <w:rPr>
          <w:rFonts w:ascii="Times New Roman" w:eastAsia="Times New Roman" w:hAnsi="Times New Roman" w:cs="Times New Roman"/>
          <w:color w:val="auto"/>
          <w:sz w:val="26"/>
          <w:szCs w:val="26"/>
        </w:rPr>
      </w:pPr>
      <w:r w:rsidRPr="00C32046">
        <w:rPr>
          <w:rFonts w:ascii="Times New Roman" w:hAnsi="Times New Roman" w:cs="Times New Roman"/>
          <w:color w:val="auto"/>
          <w:sz w:val="28"/>
          <w:szCs w:val="28"/>
        </w:rPr>
        <w:t xml:space="preserve">Java </w:t>
      </w:r>
      <w:r w:rsidRPr="00CC7BFA">
        <w:rPr>
          <w:rFonts w:ascii="Times New Roman" w:hAnsi="Times New Roman" w:cs="Times New Roman"/>
          <w:color w:val="auto"/>
          <w:sz w:val="26"/>
          <w:szCs w:val="26"/>
        </w:rPr>
        <w:t xml:space="preserve">Server </w:t>
      </w:r>
      <w:r w:rsidRPr="00CC7BFA">
        <w:rPr>
          <w:rFonts w:ascii="Times New Roman" w:eastAsia="Times New Roman" w:hAnsi="Times New Roman" w:cs="Times New Roman"/>
          <w:color w:val="auto"/>
          <w:sz w:val="26"/>
          <w:szCs w:val="26"/>
        </w:rPr>
        <w:t>Page (JSP)</w:t>
      </w:r>
      <w:r w:rsidR="00AC3FE1" w:rsidRPr="00CC7BFA">
        <w:rPr>
          <w:rFonts w:ascii="Times New Roman" w:eastAsia="Times New Roman" w:hAnsi="Times New Roman" w:cs="Times New Roman"/>
          <w:color w:val="auto"/>
          <w:sz w:val="26"/>
          <w:szCs w:val="26"/>
        </w:rPr>
        <w:t xml:space="preserve">: </w:t>
      </w:r>
      <w:r w:rsidRPr="00CC7BFA">
        <w:rPr>
          <w:rFonts w:ascii="Times New Roman" w:eastAsia="Times New Roman" w:hAnsi="Times New Roman" w:cs="Times New Roman"/>
          <w:color w:val="auto"/>
          <w:sz w:val="26"/>
          <w:szCs w:val="26"/>
        </w:rPr>
        <w:t>JSP tạo ra các Servlet, tuy nhiên khó đọc và tốn thời gian. JSP viết như một trang HTML và cho phép chèn các mã Java bên trong tùy theo yêu cầu.</w:t>
      </w:r>
    </w:p>
    <w:p w14:paraId="56FCAB4D" w14:textId="77777777" w:rsidR="003C618A" w:rsidRPr="00CC7BFA" w:rsidRDefault="003C618A" w:rsidP="004D354A">
      <w:pPr>
        <w:spacing w:line="312" w:lineRule="auto"/>
        <w:ind w:firstLine="540"/>
        <w:contextualSpacing/>
        <w:mirrorIndents/>
        <w:rPr>
          <w:sz w:val="26"/>
          <w:szCs w:val="26"/>
        </w:rPr>
      </w:pPr>
    </w:p>
    <w:p w14:paraId="26AE2EB3" w14:textId="5B9EED2C" w:rsidR="007D3832" w:rsidRPr="00CC7BFA" w:rsidRDefault="007D3832" w:rsidP="004D354A">
      <w:pPr>
        <w:pStyle w:val="Heading1"/>
        <w:numPr>
          <w:ilvl w:val="0"/>
          <w:numId w:val="14"/>
        </w:numPr>
        <w:spacing w:line="312" w:lineRule="auto"/>
        <w:ind w:left="0" w:firstLine="540"/>
        <w:contextualSpacing/>
        <w:mirrorIndents/>
        <w:rPr>
          <w:rFonts w:ascii="Times New Roman" w:hAnsi="Times New Roman" w:cs="Times New Roman"/>
          <w:b/>
          <w:color w:val="auto"/>
          <w:sz w:val="28"/>
          <w:szCs w:val="28"/>
        </w:rPr>
      </w:pPr>
      <w:r w:rsidRPr="00CC7BFA">
        <w:rPr>
          <w:rFonts w:ascii="Times New Roman" w:hAnsi="Times New Roman" w:cs="Times New Roman"/>
          <w:b/>
          <w:color w:val="auto"/>
          <w:sz w:val="28"/>
          <w:szCs w:val="28"/>
        </w:rPr>
        <w:t>Servlet</w:t>
      </w:r>
    </w:p>
    <w:p w14:paraId="60B37BA8" w14:textId="19C8D547" w:rsidR="00CE50A7" w:rsidRDefault="00835072" w:rsidP="004D354A">
      <w:pPr>
        <w:spacing w:line="312" w:lineRule="auto"/>
        <w:ind w:firstLine="540"/>
        <w:contextualSpacing/>
        <w:mirrorIndents/>
        <w:rPr>
          <w:sz w:val="26"/>
          <w:szCs w:val="26"/>
        </w:rPr>
      </w:pPr>
      <w:r w:rsidRPr="00C32046">
        <w:rPr>
          <w:sz w:val="26"/>
          <w:szCs w:val="26"/>
        </w:rPr>
        <w:t>Là chương trình</w:t>
      </w:r>
      <w:r w:rsidR="00D72F80">
        <w:rPr>
          <w:sz w:val="26"/>
          <w:szCs w:val="26"/>
        </w:rPr>
        <w:t xml:space="preserve"> </w:t>
      </w:r>
      <w:r w:rsidR="00C82618">
        <w:rPr>
          <w:sz w:val="26"/>
          <w:szCs w:val="26"/>
        </w:rPr>
        <w:t xml:space="preserve">Java </w:t>
      </w:r>
      <w:r w:rsidR="00D72F80">
        <w:rPr>
          <w:sz w:val="26"/>
          <w:szCs w:val="26"/>
        </w:rPr>
        <w:t>chạy trên</w:t>
      </w:r>
      <w:r w:rsidRPr="00C32046">
        <w:rPr>
          <w:sz w:val="26"/>
          <w:szCs w:val="26"/>
        </w:rPr>
        <w:t xml:space="preserve"> webserver, tương tác với các cơ sở dữ liệu và các chương trình khác để tạo ra các trang web đơn tùy thuộc vào tham số yêu cầu từ Client.</w:t>
      </w:r>
      <w:r w:rsidR="00CE50A7" w:rsidRPr="00C32046">
        <w:rPr>
          <w:sz w:val="26"/>
          <w:szCs w:val="26"/>
        </w:rPr>
        <w:t xml:space="preserve"> Viết bằng Java, độc lập về nền tảng.</w:t>
      </w:r>
    </w:p>
    <w:p w14:paraId="7ABCF220" w14:textId="36303E5F" w:rsidR="00F3077D" w:rsidRDefault="00F3077D" w:rsidP="004D354A">
      <w:pPr>
        <w:spacing w:line="312" w:lineRule="auto"/>
        <w:ind w:firstLine="540"/>
        <w:contextualSpacing/>
        <w:mirrorIndents/>
        <w:rPr>
          <w:sz w:val="26"/>
          <w:szCs w:val="26"/>
        </w:rPr>
      </w:pPr>
    </w:p>
    <w:p w14:paraId="3DA1AA70" w14:textId="3F088F9A" w:rsidR="00F3077D" w:rsidRDefault="00F3077D" w:rsidP="004D354A">
      <w:pPr>
        <w:spacing w:line="312" w:lineRule="auto"/>
        <w:ind w:firstLine="540"/>
        <w:contextualSpacing/>
        <w:mirrorIndents/>
        <w:jc w:val="center"/>
        <w:rPr>
          <w:sz w:val="26"/>
          <w:szCs w:val="26"/>
        </w:rPr>
      </w:pPr>
      <w:r w:rsidRPr="006F0F6D">
        <w:rPr>
          <w:noProof/>
        </w:rPr>
        <w:lastRenderedPageBreak/>
        <w:drawing>
          <wp:inline distT="0" distB="0" distL="0" distR="0" wp14:anchorId="3875D788" wp14:editId="1BDA5499">
            <wp:extent cx="491490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3762375"/>
                    </a:xfrm>
                    <a:prstGeom prst="rect">
                      <a:avLst/>
                    </a:prstGeom>
                  </pic:spPr>
                </pic:pic>
              </a:graphicData>
            </a:graphic>
          </wp:inline>
        </w:drawing>
      </w:r>
    </w:p>
    <w:p w14:paraId="52BB6A22" w14:textId="05E17863" w:rsidR="00F3077D" w:rsidRDefault="00F3077D" w:rsidP="004D354A">
      <w:pPr>
        <w:spacing w:line="312" w:lineRule="auto"/>
        <w:ind w:firstLine="540"/>
        <w:contextualSpacing/>
        <w:mirrorIndents/>
        <w:rPr>
          <w:sz w:val="26"/>
          <w:szCs w:val="26"/>
        </w:rPr>
      </w:pPr>
      <w:r>
        <w:rPr>
          <w:sz w:val="26"/>
          <w:szCs w:val="26"/>
        </w:rPr>
        <w:t>- Xử lý yêu cầu tạo ra kết quả, truy cập Database hoặc ứng dụng khác,..</w:t>
      </w:r>
    </w:p>
    <w:p w14:paraId="60EBEC8B" w14:textId="78C50CB6" w:rsidR="00F3077D" w:rsidRDefault="00537B5D" w:rsidP="004D354A">
      <w:pPr>
        <w:spacing w:line="312" w:lineRule="auto"/>
        <w:ind w:firstLine="540"/>
        <w:contextualSpacing/>
        <w:mirrorIndents/>
        <w:rPr>
          <w:sz w:val="26"/>
          <w:szCs w:val="26"/>
        </w:rPr>
      </w:pPr>
      <w:r>
        <w:rPr>
          <w:sz w:val="26"/>
          <w:szCs w:val="26"/>
        </w:rPr>
        <w:t xml:space="preserve">- Gửi </w:t>
      </w:r>
      <w:r w:rsidR="00F3077D">
        <w:rPr>
          <w:sz w:val="26"/>
          <w:szCs w:val="26"/>
        </w:rPr>
        <w:t>dữ liệu trả về cho Client dưới đạng web HTML.</w:t>
      </w:r>
    </w:p>
    <w:p w14:paraId="573581FE" w14:textId="46BCA6E1" w:rsidR="00B90647" w:rsidRPr="00C32046" w:rsidRDefault="00B90647" w:rsidP="004D354A">
      <w:pPr>
        <w:spacing w:line="312" w:lineRule="auto"/>
        <w:ind w:firstLine="540"/>
        <w:contextualSpacing/>
        <w:mirrorIndents/>
        <w:rPr>
          <w:sz w:val="26"/>
          <w:szCs w:val="26"/>
        </w:rPr>
      </w:pPr>
      <w:r>
        <w:rPr>
          <w:sz w:val="26"/>
          <w:szCs w:val="26"/>
        </w:rPr>
        <w:t>- Các thành phần chính của một Servlet: init(), destroy(),doGet(), doPost(),..</w:t>
      </w:r>
    </w:p>
    <w:p w14:paraId="76022BEF" w14:textId="02EDA7D9" w:rsidR="0049727E" w:rsidRPr="00CC7BFA" w:rsidRDefault="0049727E" w:rsidP="004D354A">
      <w:pPr>
        <w:pStyle w:val="Heading1"/>
        <w:numPr>
          <w:ilvl w:val="0"/>
          <w:numId w:val="14"/>
        </w:numPr>
        <w:spacing w:line="312" w:lineRule="auto"/>
        <w:ind w:left="0" w:firstLine="540"/>
        <w:contextualSpacing/>
        <w:mirrorIndents/>
        <w:rPr>
          <w:rFonts w:ascii="Times New Roman" w:hAnsi="Times New Roman" w:cs="Times New Roman"/>
          <w:b/>
          <w:color w:val="auto"/>
          <w:sz w:val="28"/>
          <w:szCs w:val="28"/>
        </w:rPr>
      </w:pPr>
      <w:r w:rsidRPr="00CC7BFA">
        <w:rPr>
          <w:rFonts w:ascii="Times New Roman" w:hAnsi="Times New Roman" w:cs="Times New Roman"/>
          <w:b/>
          <w:color w:val="auto"/>
          <w:sz w:val="28"/>
          <w:szCs w:val="28"/>
        </w:rPr>
        <w:t>Giới thiệu về P</w:t>
      </w:r>
      <w:r w:rsidR="00B90647" w:rsidRPr="00CC7BFA">
        <w:rPr>
          <w:rFonts w:ascii="Times New Roman" w:hAnsi="Times New Roman" w:cs="Times New Roman"/>
          <w:b/>
          <w:color w:val="auto"/>
          <w:sz w:val="28"/>
          <w:szCs w:val="28"/>
        </w:rPr>
        <w:t>ortal</w:t>
      </w:r>
    </w:p>
    <w:p w14:paraId="65B35AF3" w14:textId="662056D1" w:rsidR="006E397E" w:rsidRDefault="00986ED8" w:rsidP="004D354A">
      <w:pPr>
        <w:spacing w:line="312" w:lineRule="auto"/>
        <w:ind w:firstLine="540"/>
        <w:contextualSpacing/>
        <w:mirrorIndents/>
        <w:rPr>
          <w:sz w:val="26"/>
          <w:szCs w:val="26"/>
        </w:rPr>
      </w:pPr>
      <w:r>
        <w:rPr>
          <w:sz w:val="26"/>
          <w:szCs w:val="26"/>
        </w:rPr>
        <w:t>Portal là cổng thông tin điện tử, khác với website thông thường Portal là nơi tích hợp hầu hết các thông tin và dịch vụ cần thiết cho người dùng. Sự ra đời của Portal nhằm giải quyết các nhược điểm mà các website thông thường mắc phải, ví dụ như khó bảo trì, khó tích hợp hoặc mở rộng,… đặc biệt là Portal có khả năng tùy biến khá cao, cá nhân hóa, bảo mật.</w:t>
      </w:r>
    </w:p>
    <w:p w14:paraId="5B05B389" w14:textId="7F135587" w:rsidR="00986ED8" w:rsidRDefault="00986ED8" w:rsidP="004D354A">
      <w:pPr>
        <w:spacing w:line="312" w:lineRule="auto"/>
        <w:ind w:firstLine="540"/>
        <w:contextualSpacing/>
        <w:mirrorIndents/>
        <w:rPr>
          <w:sz w:val="26"/>
          <w:szCs w:val="26"/>
        </w:rPr>
      </w:pPr>
      <w:r>
        <w:rPr>
          <w:sz w:val="26"/>
          <w:szCs w:val="26"/>
        </w:rPr>
        <w:t>Các loại Portal thông dụng:</w:t>
      </w:r>
    </w:p>
    <w:p w14:paraId="24AF95D2" w14:textId="24926E47" w:rsidR="00986ED8" w:rsidRDefault="00986ED8" w:rsidP="004D354A">
      <w:pPr>
        <w:pStyle w:val="ListParagraph"/>
        <w:numPr>
          <w:ilvl w:val="0"/>
          <w:numId w:val="8"/>
        </w:numPr>
        <w:spacing w:line="312" w:lineRule="auto"/>
        <w:ind w:left="0" w:firstLine="540"/>
        <w:mirrorIndents/>
        <w:rPr>
          <w:sz w:val="26"/>
          <w:szCs w:val="26"/>
        </w:rPr>
      </w:pPr>
      <w:r>
        <w:rPr>
          <w:sz w:val="26"/>
          <w:szCs w:val="26"/>
        </w:rPr>
        <w:t>Public portals: Cổng thông tin công cộng.</w:t>
      </w:r>
    </w:p>
    <w:p w14:paraId="00A066BF" w14:textId="6AF2185C" w:rsidR="00986ED8" w:rsidRDefault="00986ED8" w:rsidP="004D354A">
      <w:pPr>
        <w:pStyle w:val="ListParagraph"/>
        <w:numPr>
          <w:ilvl w:val="0"/>
          <w:numId w:val="8"/>
        </w:numPr>
        <w:spacing w:line="312" w:lineRule="auto"/>
        <w:ind w:left="0" w:firstLine="540"/>
        <w:mirrorIndents/>
        <w:rPr>
          <w:sz w:val="26"/>
          <w:szCs w:val="26"/>
        </w:rPr>
      </w:pPr>
      <w:r>
        <w:rPr>
          <w:sz w:val="26"/>
          <w:szCs w:val="26"/>
        </w:rPr>
        <w:t>Personal portals: Cổng thông tin cá nhân.</w:t>
      </w:r>
    </w:p>
    <w:p w14:paraId="209D58D0" w14:textId="59E402BE" w:rsidR="00986ED8" w:rsidRDefault="00986ED8" w:rsidP="004D354A">
      <w:pPr>
        <w:pStyle w:val="ListParagraph"/>
        <w:numPr>
          <w:ilvl w:val="0"/>
          <w:numId w:val="8"/>
        </w:numPr>
        <w:spacing w:line="312" w:lineRule="auto"/>
        <w:ind w:left="0" w:firstLine="540"/>
        <w:mirrorIndents/>
        <w:rPr>
          <w:sz w:val="26"/>
          <w:szCs w:val="26"/>
        </w:rPr>
      </w:pPr>
      <w:r>
        <w:rPr>
          <w:sz w:val="26"/>
          <w:szCs w:val="26"/>
        </w:rPr>
        <w:t>Academic portals: Cổng thông tin học tập</w:t>
      </w:r>
      <w:r w:rsidR="0046523A">
        <w:rPr>
          <w:sz w:val="26"/>
          <w:szCs w:val="26"/>
        </w:rPr>
        <w:t>.</w:t>
      </w:r>
    </w:p>
    <w:p w14:paraId="3CB07E24" w14:textId="05D8E98F" w:rsidR="0046523A" w:rsidRDefault="0046523A" w:rsidP="004D354A">
      <w:pPr>
        <w:pStyle w:val="ListParagraph"/>
        <w:numPr>
          <w:ilvl w:val="0"/>
          <w:numId w:val="8"/>
        </w:numPr>
        <w:spacing w:line="312" w:lineRule="auto"/>
        <w:ind w:left="0" w:firstLine="540"/>
        <w:mirrorIndents/>
        <w:rPr>
          <w:sz w:val="26"/>
          <w:szCs w:val="26"/>
        </w:rPr>
      </w:pPr>
      <w:r>
        <w:rPr>
          <w:sz w:val="26"/>
          <w:szCs w:val="26"/>
        </w:rPr>
        <w:t>Government Web portal: Cổng thông tin web chính phủ.</w:t>
      </w:r>
    </w:p>
    <w:p w14:paraId="1B4A20CC" w14:textId="1C1E79DB" w:rsidR="0046523A" w:rsidRDefault="0046523A" w:rsidP="004D354A">
      <w:pPr>
        <w:pStyle w:val="ListParagraph"/>
        <w:numPr>
          <w:ilvl w:val="0"/>
          <w:numId w:val="8"/>
        </w:numPr>
        <w:spacing w:line="312" w:lineRule="auto"/>
        <w:ind w:left="0" w:firstLine="540"/>
        <w:mirrorIndents/>
        <w:rPr>
          <w:sz w:val="26"/>
          <w:szCs w:val="26"/>
        </w:rPr>
      </w:pPr>
      <w:r>
        <w:rPr>
          <w:sz w:val="26"/>
          <w:szCs w:val="26"/>
        </w:rPr>
        <w:t>Cổng thông tin doanh nghiệp: Corporate Web portals</w:t>
      </w:r>
    </w:p>
    <w:p w14:paraId="6D84D64F" w14:textId="17D96E76" w:rsidR="0046523A" w:rsidRDefault="0046523A" w:rsidP="004D354A">
      <w:pPr>
        <w:pStyle w:val="ListParagraph"/>
        <w:numPr>
          <w:ilvl w:val="0"/>
          <w:numId w:val="8"/>
        </w:numPr>
        <w:spacing w:line="312" w:lineRule="auto"/>
        <w:ind w:left="0" w:firstLine="540"/>
        <w:mirrorIndents/>
        <w:rPr>
          <w:sz w:val="26"/>
          <w:szCs w:val="26"/>
        </w:rPr>
      </w:pPr>
      <w:r>
        <w:rPr>
          <w:sz w:val="26"/>
          <w:szCs w:val="26"/>
        </w:rPr>
        <w:t>Cổng giao dịch điện tử: Marketplace portals</w:t>
      </w:r>
    </w:p>
    <w:p w14:paraId="49FEC9D5" w14:textId="4E91DE39" w:rsidR="00253790" w:rsidRPr="00CC7BFA" w:rsidRDefault="00253790" w:rsidP="004D354A">
      <w:pPr>
        <w:pStyle w:val="ListParagraph"/>
        <w:numPr>
          <w:ilvl w:val="0"/>
          <w:numId w:val="8"/>
        </w:numPr>
        <w:spacing w:line="312" w:lineRule="auto"/>
        <w:ind w:left="0" w:firstLine="540"/>
        <w:mirrorIndents/>
        <w:rPr>
          <w:sz w:val="26"/>
          <w:szCs w:val="26"/>
        </w:rPr>
      </w:pPr>
      <w:r>
        <w:rPr>
          <w:sz w:val="26"/>
          <w:szCs w:val="26"/>
        </w:rPr>
        <w:t>Cổng thông tin thể thao: Sports portals</w:t>
      </w:r>
    </w:p>
    <w:p w14:paraId="429FE51D" w14:textId="2BB2A376" w:rsidR="0049727E" w:rsidRPr="00C32046" w:rsidRDefault="006F0F6D" w:rsidP="004D354A">
      <w:pPr>
        <w:spacing w:line="312" w:lineRule="auto"/>
        <w:ind w:firstLine="540"/>
        <w:contextualSpacing/>
        <w:mirrorIndents/>
        <w:rPr>
          <w:sz w:val="26"/>
          <w:szCs w:val="26"/>
        </w:rPr>
      </w:pPr>
      <w:r>
        <w:rPr>
          <w:sz w:val="26"/>
          <w:szCs w:val="26"/>
        </w:rPr>
        <w:t xml:space="preserve"> </w:t>
      </w:r>
    </w:p>
    <w:p w14:paraId="5AFDC0A4" w14:textId="494B11AF" w:rsidR="006E397E" w:rsidRPr="00C32046" w:rsidRDefault="009B48DD" w:rsidP="004D354A">
      <w:pPr>
        <w:spacing w:line="312" w:lineRule="auto"/>
        <w:ind w:firstLine="540"/>
        <w:contextualSpacing/>
        <w:mirrorIndents/>
        <w:rPr>
          <w:sz w:val="26"/>
          <w:szCs w:val="26"/>
        </w:rPr>
      </w:pPr>
      <w:r w:rsidRPr="006F0F6D">
        <w:rPr>
          <w:noProof/>
        </w:rPr>
        <w:lastRenderedPageBreak/>
        <w:drawing>
          <wp:inline distT="0" distB="0" distL="0" distR="0" wp14:anchorId="2E4910A3" wp14:editId="440FFC61">
            <wp:extent cx="6334125" cy="439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4125" cy="4391025"/>
                    </a:xfrm>
                    <a:prstGeom prst="rect">
                      <a:avLst/>
                    </a:prstGeom>
                  </pic:spPr>
                </pic:pic>
              </a:graphicData>
            </a:graphic>
          </wp:inline>
        </w:drawing>
      </w:r>
    </w:p>
    <w:p w14:paraId="4E12D576" w14:textId="757E1245" w:rsidR="006E397E" w:rsidRPr="00C32046" w:rsidRDefault="009B48DD" w:rsidP="004D354A">
      <w:pPr>
        <w:spacing w:line="312" w:lineRule="auto"/>
        <w:ind w:firstLine="540"/>
        <w:contextualSpacing/>
        <w:mirrorIndents/>
        <w:jc w:val="center"/>
        <w:rPr>
          <w:sz w:val="26"/>
          <w:szCs w:val="26"/>
          <w:vertAlign w:val="superscript"/>
        </w:rPr>
      </w:pPr>
      <w:r>
        <w:rPr>
          <w:sz w:val="26"/>
          <w:szCs w:val="26"/>
        </w:rPr>
        <w:t>(Kiến trúc của cổng thông tin – Portal)</w:t>
      </w:r>
      <w:r w:rsidR="004D6FF9">
        <w:rPr>
          <w:sz w:val="26"/>
          <w:szCs w:val="26"/>
        </w:rPr>
        <w:t xml:space="preserve"> </w:t>
      </w:r>
      <w:r w:rsidR="00703B71">
        <w:rPr>
          <w:sz w:val="26"/>
          <w:szCs w:val="26"/>
          <w:vertAlign w:val="superscript"/>
        </w:rPr>
        <w:t>[</w:t>
      </w:r>
      <w:r w:rsidR="0095652A">
        <w:rPr>
          <w:sz w:val="26"/>
          <w:szCs w:val="26"/>
          <w:vertAlign w:val="superscript"/>
        </w:rPr>
        <w:t>1</w:t>
      </w:r>
      <w:r w:rsidR="00703B71">
        <w:rPr>
          <w:sz w:val="26"/>
          <w:szCs w:val="26"/>
          <w:vertAlign w:val="superscript"/>
        </w:rPr>
        <w:t>]</w:t>
      </w:r>
    </w:p>
    <w:p w14:paraId="09B24468" w14:textId="77777777" w:rsidR="00C60523" w:rsidRDefault="00C60523" w:rsidP="004D354A">
      <w:pPr>
        <w:spacing w:after="160" w:line="312" w:lineRule="auto"/>
        <w:ind w:firstLine="540"/>
        <w:contextualSpacing/>
        <w:mirrorIndents/>
        <w:rPr>
          <w:b/>
        </w:rPr>
      </w:pPr>
    </w:p>
    <w:p w14:paraId="1A5799D5" w14:textId="01AF7BC1" w:rsidR="000B1EE4" w:rsidRPr="00CC7BFA" w:rsidRDefault="00C60523" w:rsidP="004D354A">
      <w:pPr>
        <w:pStyle w:val="Heading1"/>
        <w:numPr>
          <w:ilvl w:val="0"/>
          <w:numId w:val="14"/>
        </w:numPr>
        <w:spacing w:line="312" w:lineRule="auto"/>
        <w:ind w:left="0" w:firstLine="540"/>
        <w:contextualSpacing/>
        <w:mirrorIndents/>
        <w:rPr>
          <w:rFonts w:ascii="Times New Roman" w:hAnsi="Times New Roman" w:cs="Times New Roman"/>
          <w:b/>
          <w:color w:val="auto"/>
          <w:sz w:val="28"/>
          <w:szCs w:val="28"/>
        </w:rPr>
      </w:pPr>
      <w:r>
        <w:rPr>
          <w:rFonts w:ascii="Times New Roman" w:hAnsi="Times New Roman" w:cs="Times New Roman"/>
          <w:b/>
          <w:color w:val="auto"/>
          <w:sz w:val="28"/>
          <w:szCs w:val="28"/>
        </w:rPr>
        <w:t>G</w:t>
      </w:r>
      <w:r w:rsidR="009131D4" w:rsidRPr="00CC7BFA">
        <w:rPr>
          <w:rFonts w:ascii="Times New Roman" w:hAnsi="Times New Roman" w:cs="Times New Roman"/>
          <w:b/>
          <w:color w:val="auto"/>
          <w:sz w:val="28"/>
          <w:szCs w:val="28"/>
        </w:rPr>
        <w:t>iới thiệu về Liferay Porta</w:t>
      </w:r>
      <w:r w:rsidR="000B1EE4" w:rsidRPr="00CC7BFA">
        <w:rPr>
          <w:rFonts w:ascii="Times New Roman" w:hAnsi="Times New Roman" w:cs="Times New Roman"/>
          <w:b/>
          <w:color w:val="auto"/>
          <w:sz w:val="28"/>
          <w:szCs w:val="28"/>
        </w:rPr>
        <w:t>l</w:t>
      </w:r>
    </w:p>
    <w:p w14:paraId="28149EAC" w14:textId="1A55EB59" w:rsidR="0044042F" w:rsidRPr="00CC7BFA" w:rsidRDefault="0044042F" w:rsidP="004D354A">
      <w:pPr>
        <w:spacing w:line="312" w:lineRule="auto"/>
        <w:ind w:firstLine="540"/>
        <w:contextualSpacing/>
        <w:mirrorIndents/>
        <w:rPr>
          <w:b/>
          <w:sz w:val="26"/>
          <w:szCs w:val="26"/>
        </w:rPr>
      </w:pPr>
      <w:r w:rsidRPr="00CC7BFA">
        <w:rPr>
          <w:b/>
          <w:sz w:val="26"/>
          <w:szCs w:val="26"/>
        </w:rPr>
        <w:t>5.1. Liferay Portal</w:t>
      </w:r>
    </w:p>
    <w:p w14:paraId="4C9276D8" w14:textId="772F0B30" w:rsidR="004C4C12" w:rsidRDefault="004C4C12" w:rsidP="004D354A">
      <w:pPr>
        <w:spacing w:line="312" w:lineRule="auto"/>
        <w:ind w:firstLine="540"/>
        <w:contextualSpacing/>
        <w:mirrorIndents/>
        <w:rPr>
          <w:sz w:val="26"/>
          <w:szCs w:val="26"/>
        </w:rPr>
      </w:pPr>
      <w:r w:rsidRPr="00CC7BFA">
        <w:rPr>
          <w:sz w:val="26"/>
          <w:szCs w:val="26"/>
        </w:rPr>
        <w:t>Liferay Portal là phần mềm nền tảng cổng thông tin mã nguồn mở được sử dụng rộng rãi trên thế giới hiện nay. Liferay Portal được tạo ra năm 2000 bởi kiến trúc sư phần mềm người Mỹ gốc Hoa Brian Chan</w:t>
      </w:r>
      <w:r w:rsidR="00731174">
        <w:rPr>
          <w:sz w:val="26"/>
          <w:szCs w:val="26"/>
        </w:rPr>
        <w:t xml:space="preserve"> </w:t>
      </w:r>
      <w:r w:rsidRPr="00CC7BFA">
        <w:rPr>
          <w:sz w:val="26"/>
          <w:szCs w:val="26"/>
        </w:rPr>
        <w:t>, với mục đích ban đầu là để cung cấp giải pháp cổng cho các tổ chức phi lợi nhuận. Năm 2004, để đáp ứng nhu cầu sử dụng Liferay Portal ngày càng gia tăng trong cộng đồng, công ty Liferay ra đời. Ngày nay, Liferay cung cấp các dịch vụ chuyên nghiệp, như đào tạo và tư vấn, cho các khách hàng ở Châu Mỹ, Châu Âu, khu vực Trung Đông, Châu Phi, và Châu Á Thái Bình Dương. Liferay Portal được viết bằng ngôn ngữ Java.</w:t>
      </w:r>
    </w:p>
    <w:p w14:paraId="5870621A" w14:textId="07DFB86A" w:rsidR="009C5B4D" w:rsidRDefault="009C5B4D" w:rsidP="004D354A">
      <w:pPr>
        <w:spacing w:line="312" w:lineRule="auto"/>
        <w:ind w:firstLine="540"/>
        <w:contextualSpacing/>
        <w:mirrorIndents/>
        <w:rPr>
          <w:sz w:val="26"/>
          <w:szCs w:val="26"/>
        </w:rPr>
      </w:pPr>
      <w:r>
        <w:rPr>
          <w:sz w:val="26"/>
          <w:szCs w:val="26"/>
        </w:rPr>
        <w:t>Liferay được phân phối với hai phiên bản:</w:t>
      </w:r>
    </w:p>
    <w:p w14:paraId="73185772" w14:textId="29022B3B" w:rsidR="009C5B4D" w:rsidRPr="00CC7BFA" w:rsidRDefault="009C5B4D" w:rsidP="004D354A">
      <w:pPr>
        <w:pStyle w:val="ListParagraph"/>
        <w:numPr>
          <w:ilvl w:val="1"/>
          <w:numId w:val="12"/>
        </w:numPr>
        <w:spacing w:line="312" w:lineRule="auto"/>
        <w:ind w:left="0" w:firstLine="540"/>
        <w:mirrorIndents/>
        <w:rPr>
          <w:sz w:val="26"/>
          <w:szCs w:val="26"/>
        </w:rPr>
      </w:pPr>
      <w:r w:rsidRPr="00CC7BFA">
        <w:rPr>
          <w:sz w:val="26"/>
          <w:szCs w:val="26"/>
        </w:rPr>
        <w:lastRenderedPageBreak/>
        <w:t xml:space="preserve">Liferay Portal Enterprise Edition: </w:t>
      </w:r>
      <w:r w:rsidR="00100136">
        <w:rPr>
          <w:sz w:val="26"/>
          <w:szCs w:val="26"/>
        </w:rPr>
        <w:t>Là phiên bản thương mại, hỗ trợ nhiều tính năng dành cho doanh nghiệp</w:t>
      </w:r>
      <w:r w:rsidR="008266D8">
        <w:rPr>
          <w:sz w:val="26"/>
          <w:szCs w:val="26"/>
        </w:rPr>
        <w:t>.</w:t>
      </w:r>
    </w:p>
    <w:p w14:paraId="04B2EA2D" w14:textId="77777777" w:rsidR="00466A72" w:rsidRDefault="009C5B4D" w:rsidP="004D354A">
      <w:pPr>
        <w:pStyle w:val="ListParagraph"/>
        <w:numPr>
          <w:ilvl w:val="1"/>
          <w:numId w:val="12"/>
        </w:numPr>
        <w:spacing w:line="312" w:lineRule="auto"/>
        <w:ind w:left="0" w:firstLine="540"/>
        <w:mirrorIndents/>
        <w:rPr>
          <w:sz w:val="26"/>
          <w:szCs w:val="26"/>
        </w:rPr>
      </w:pPr>
      <w:r w:rsidRPr="00CC7BFA">
        <w:rPr>
          <w:sz w:val="26"/>
          <w:szCs w:val="26"/>
        </w:rPr>
        <w:t>Liferay Portal Standard Edition: Là phiên bản miễn phí với các tính năng mới nhất, hỗ trợ bởi các hoạt động cộng đồng</w:t>
      </w:r>
      <w:r w:rsidR="00DC79DD" w:rsidRPr="00CC7BFA">
        <w:rPr>
          <w:sz w:val="26"/>
          <w:szCs w:val="26"/>
        </w:rPr>
        <w:t>.</w:t>
      </w:r>
    </w:p>
    <w:p w14:paraId="500069A4" w14:textId="5ECE6848" w:rsidR="00466A72" w:rsidRPr="00CC7BFA" w:rsidRDefault="00466A72" w:rsidP="004D354A">
      <w:pPr>
        <w:spacing w:line="312" w:lineRule="auto"/>
        <w:ind w:firstLine="540"/>
        <w:contextualSpacing/>
        <w:mirrorIndents/>
        <w:rPr>
          <w:sz w:val="26"/>
          <w:szCs w:val="26"/>
        </w:rPr>
      </w:pPr>
      <w:r w:rsidRPr="00CC7BFA">
        <w:rPr>
          <w:sz w:val="26"/>
          <w:szCs w:val="26"/>
        </w:rPr>
        <w:t>Liferay Portal là một Flatform mã nguồn mở hỗ trợ phát triển các Portal. Cung cấp một giao diện web chuẩn để truy cập đến dữ liệu và các tiện ích. Với Liferay Portal, giao diện của một trang cổng thông tin sẽ bao dồm các trang thông tin hay Portlet được tạo ra theo một chuẩn xác định. Các kênh thông tin được phát triển độc lập với Portal, không bị bó buộc vào cổng thông tin.</w:t>
      </w:r>
    </w:p>
    <w:p w14:paraId="736F223F" w14:textId="77777777" w:rsidR="00466A72" w:rsidRDefault="00466A72" w:rsidP="004D354A">
      <w:pPr>
        <w:spacing w:line="312" w:lineRule="auto"/>
        <w:ind w:firstLine="540"/>
        <w:contextualSpacing/>
        <w:mirrorIndents/>
        <w:rPr>
          <w:sz w:val="26"/>
          <w:szCs w:val="26"/>
        </w:rPr>
      </w:pPr>
    </w:p>
    <w:p w14:paraId="106960CC" w14:textId="39531B1C" w:rsidR="0084176E" w:rsidRPr="00CC7BFA" w:rsidRDefault="00466A72" w:rsidP="004D354A">
      <w:pPr>
        <w:spacing w:line="312" w:lineRule="auto"/>
        <w:ind w:firstLine="540"/>
        <w:contextualSpacing/>
        <w:mirrorIndents/>
        <w:rPr>
          <w:sz w:val="26"/>
          <w:szCs w:val="26"/>
        </w:rPr>
      </w:pPr>
      <w:r w:rsidRPr="00CC7BFA">
        <w:rPr>
          <w:sz w:val="26"/>
          <w:szCs w:val="26"/>
        </w:rPr>
        <w:t>C</w:t>
      </w:r>
      <w:r w:rsidR="00405A60" w:rsidRPr="00CC7BFA">
        <w:rPr>
          <w:sz w:val="26"/>
          <w:szCs w:val="26"/>
        </w:rPr>
        <w:t>ông nghệ: Liferay sử dụng nhiều công nghệ như Hibernate, jQuery, AJAX, Java2EE</w:t>
      </w:r>
      <w:r w:rsidR="0084176E" w:rsidRPr="00CC7BFA">
        <w:rPr>
          <w:sz w:val="26"/>
          <w:szCs w:val="26"/>
        </w:rPr>
        <w:t>, Spring, Struts,..</w:t>
      </w:r>
    </w:p>
    <w:p w14:paraId="305AD7C6" w14:textId="6D326489" w:rsidR="0044042F" w:rsidRDefault="0044042F" w:rsidP="004D354A">
      <w:pPr>
        <w:spacing w:line="312" w:lineRule="auto"/>
        <w:ind w:firstLine="540"/>
        <w:contextualSpacing/>
        <w:mirrorIndents/>
        <w:rPr>
          <w:b/>
          <w:sz w:val="26"/>
          <w:szCs w:val="26"/>
        </w:rPr>
      </w:pPr>
      <w:r w:rsidRPr="00CC7BFA">
        <w:rPr>
          <w:b/>
          <w:sz w:val="26"/>
          <w:szCs w:val="26"/>
        </w:rPr>
        <w:t>5.2. Ưu điểm</w:t>
      </w:r>
      <w:r w:rsidR="00A652CE">
        <w:rPr>
          <w:b/>
          <w:sz w:val="26"/>
          <w:szCs w:val="26"/>
        </w:rPr>
        <w:t xml:space="preserve"> và Nhược điểm</w:t>
      </w:r>
    </w:p>
    <w:p w14:paraId="0C0DA692" w14:textId="7B35E769" w:rsidR="00A652CE" w:rsidRPr="00CC7BFA" w:rsidRDefault="00A652CE" w:rsidP="004D354A">
      <w:pPr>
        <w:spacing w:line="312" w:lineRule="auto"/>
        <w:ind w:firstLine="540"/>
        <w:contextualSpacing/>
        <w:mirrorIndents/>
        <w:rPr>
          <w:b/>
          <w:sz w:val="26"/>
          <w:szCs w:val="26"/>
        </w:rPr>
      </w:pPr>
      <w:r>
        <w:rPr>
          <w:b/>
          <w:sz w:val="26"/>
          <w:szCs w:val="26"/>
        </w:rPr>
        <w:t>a. Ưu điểm</w:t>
      </w:r>
    </w:p>
    <w:p w14:paraId="29E61A81" w14:textId="77777777" w:rsidR="004C4C12" w:rsidRPr="00CC7BFA" w:rsidRDefault="004C4C12" w:rsidP="004D354A">
      <w:pPr>
        <w:spacing w:line="312" w:lineRule="auto"/>
        <w:ind w:firstLine="540"/>
        <w:contextualSpacing/>
        <w:mirrorIndents/>
        <w:rPr>
          <w:sz w:val="26"/>
          <w:szCs w:val="26"/>
        </w:rPr>
      </w:pPr>
      <w:r w:rsidRPr="00CC7BFA">
        <w:rPr>
          <w:sz w:val="26"/>
          <w:szCs w:val="26"/>
        </w:rPr>
        <w:t>Những thuận lợi thu được trong mội trường làm việc thực tế hiện nay được đưa vào bộ cộng tác Liferay:</w:t>
      </w:r>
    </w:p>
    <w:p w14:paraId="7B939F20" w14:textId="62CD34AF" w:rsidR="004C4C12" w:rsidRPr="00CC7BFA" w:rsidRDefault="004C4C12" w:rsidP="004D354A">
      <w:pPr>
        <w:pStyle w:val="ListParagraph"/>
        <w:numPr>
          <w:ilvl w:val="0"/>
          <w:numId w:val="11"/>
        </w:numPr>
        <w:spacing w:line="312" w:lineRule="auto"/>
        <w:ind w:left="0" w:firstLine="540"/>
        <w:mirrorIndents/>
        <w:rPr>
          <w:sz w:val="26"/>
          <w:szCs w:val="26"/>
        </w:rPr>
      </w:pPr>
      <w:r w:rsidRPr="00CC7BFA">
        <w:rPr>
          <w:sz w:val="26"/>
          <w:szCs w:val="26"/>
        </w:rPr>
        <w:t>Nhật ký điện tử – Chức năng bao gồm hỗ trợ RSS, lời chú thích của khách và người sử, danh mục trình duyệt, tags và nhãn, và hệ thống đánh giá hạng mục.</w:t>
      </w:r>
    </w:p>
    <w:p w14:paraId="694C8DC7" w14:textId="2712079C" w:rsidR="004C4C12" w:rsidRPr="00CC7BFA" w:rsidRDefault="004C4C12" w:rsidP="004D354A">
      <w:pPr>
        <w:pStyle w:val="ListParagraph"/>
        <w:numPr>
          <w:ilvl w:val="0"/>
          <w:numId w:val="11"/>
        </w:numPr>
        <w:spacing w:line="312" w:lineRule="auto"/>
        <w:ind w:left="0" w:firstLine="540"/>
        <w:mirrorIndents/>
        <w:rPr>
          <w:sz w:val="26"/>
          <w:szCs w:val="26"/>
        </w:rPr>
      </w:pPr>
      <w:r w:rsidRPr="00CC7BFA">
        <w:rPr>
          <w:sz w:val="26"/>
          <w:szCs w:val="26"/>
        </w:rPr>
        <w:t>Bảng thông báo – Bao gồm hỗ trợ đăng tin nóng, thống kê, tin đăng gần đây, RSS, đăng ký thư điện tử cơ bản, biểu tượng hình người sử dụng, quản lý luồng thông báo (chuyển đến một danh mục khác) và quyền sử dụng.</w:t>
      </w:r>
    </w:p>
    <w:p w14:paraId="34B84ABB" w14:textId="3D629340" w:rsidR="004C4C12" w:rsidRPr="00CC7BFA" w:rsidRDefault="004C4C12" w:rsidP="004D354A">
      <w:pPr>
        <w:pStyle w:val="ListParagraph"/>
        <w:numPr>
          <w:ilvl w:val="0"/>
          <w:numId w:val="11"/>
        </w:numPr>
        <w:spacing w:line="312" w:lineRule="auto"/>
        <w:ind w:left="0" w:firstLine="540"/>
        <w:mirrorIndents/>
        <w:rPr>
          <w:sz w:val="26"/>
          <w:szCs w:val="26"/>
        </w:rPr>
      </w:pPr>
      <w:r w:rsidRPr="00CC7BFA">
        <w:rPr>
          <w:sz w:val="26"/>
          <w:szCs w:val="26"/>
        </w:rPr>
        <w:t>Lịch công tác chia sẻ – Lịch công tác cộng đồng với danh sách các tác vụ được lưu giữ theo nhóm sự kiện cơ bản.</w:t>
      </w:r>
    </w:p>
    <w:p w14:paraId="1D17ACCC" w14:textId="6C6581F9" w:rsidR="004C4C12" w:rsidRPr="00CC7BFA" w:rsidRDefault="004C4C12" w:rsidP="004D354A">
      <w:pPr>
        <w:pStyle w:val="ListParagraph"/>
        <w:numPr>
          <w:ilvl w:val="0"/>
          <w:numId w:val="11"/>
        </w:numPr>
        <w:spacing w:line="312" w:lineRule="auto"/>
        <w:ind w:left="0" w:firstLine="540"/>
        <w:mirrorIndents/>
        <w:rPr>
          <w:sz w:val="26"/>
          <w:szCs w:val="26"/>
        </w:rPr>
      </w:pPr>
      <w:r w:rsidRPr="00CC7BFA">
        <w:rPr>
          <w:sz w:val="26"/>
          <w:szCs w:val="26"/>
        </w:rPr>
        <w:t>Sổ địa chỉ – Quản lý những đối tác liên lạc của bạn trong Liferay Portal.</w:t>
      </w:r>
    </w:p>
    <w:p w14:paraId="304CBED0" w14:textId="3ED502CC" w:rsidR="004C4C12" w:rsidRPr="00CC7BFA" w:rsidRDefault="004C4C12" w:rsidP="004D354A">
      <w:pPr>
        <w:pStyle w:val="ListParagraph"/>
        <w:numPr>
          <w:ilvl w:val="0"/>
          <w:numId w:val="11"/>
        </w:numPr>
        <w:spacing w:line="312" w:lineRule="auto"/>
        <w:ind w:left="0" w:firstLine="540"/>
        <w:mirrorIndents/>
        <w:rPr>
          <w:sz w:val="26"/>
          <w:szCs w:val="26"/>
        </w:rPr>
      </w:pPr>
      <w:r w:rsidRPr="00CC7BFA">
        <w:rPr>
          <w:sz w:val="26"/>
          <w:szCs w:val="26"/>
        </w:rPr>
        <w:t xml:space="preserve">Thư điện tử – Hệ thống WebMail trên nền AJAX được cấu hình để giao tiếp với nhiều hệ thống thư chủ IMAP nổi tiếng. </w:t>
      </w:r>
    </w:p>
    <w:p w14:paraId="0B410DF4" w14:textId="01C84A7F" w:rsidR="004C4C12" w:rsidRPr="00CC7BFA" w:rsidRDefault="004C4C12" w:rsidP="004D354A">
      <w:pPr>
        <w:pStyle w:val="ListParagraph"/>
        <w:numPr>
          <w:ilvl w:val="0"/>
          <w:numId w:val="11"/>
        </w:numPr>
        <w:spacing w:line="312" w:lineRule="auto"/>
        <w:ind w:left="0" w:firstLine="540"/>
        <w:mirrorIndents/>
        <w:rPr>
          <w:sz w:val="26"/>
          <w:szCs w:val="26"/>
        </w:rPr>
      </w:pPr>
      <w:r w:rsidRPr="00CC7BFA">
        <w:rPr>
          <w:sz w:val="26"/>
          <w:szCs w:val="26"/>
        </w:rPr>
        <w:t>RSS – Yêu cầu đọc tin RSS thường xuyên trong cổng thông tin.</w:t>
      </w:r>
    </w:p>
    <w:p w14:paraId="59C0FBB1" w14:textId="2603C534" w:rsidR="004C4C12" w:rsidRPr="00CC7BFA" w:rsidRDefault="004C4C12" w:rsidP="004D354A">
      <w:pPr>
        <w:pStyle w:val="ListParagraph"/>
        <w:numPr>
          <w:ilvl w:val="0"/>
          <w:numId w:val="11"/>
        </w:numPr>
        <w:spacing w:line="312" w:lineRule="auto"/>
        <w:ind w:left="0" w:firstLine="540"/>
        <w:mirrorIndents/>
        <w:rPr>
          <w:sz w:val="26"/>
          <w:szCs w:val="26"/>
        </w:rPr>
      </w:pPr>
      <w:r w:rsidRPr="00CC7BFA">
        <w:rPr>
          <w:sz w:val="26"/>
          <w:szCs w:val="26"/>
        </w:rPr>
        <w:t>Wikis – Cộng tác trên những tri thức thu thập với Liferay wiki, cho phép đánh dấu và phục hồi phiên bản.</w:t>
      </w:r>
    </w:p>
    <w:p w14:paraId="1F41FFD0" w14:textId="55A44B20" w:rsidR="000B1EE4" w:rsidRDefault="00547FF7" w:rsidP="004D354A">
      <w:pPr>
        <w:pStyle w:val="ListParagraph"/>
        <w:numPr>
          <w:ilvl w:val="0"/>
          <w:numId w:val="11"/>
        </w:numPr>
        <w:spacing w:line="312" w:lineRule="auto"/>
        <w:ind w:left="0" w:firstLine="540"/>
        <w:mirrorIndents/>
        <w:rPr>
          <w:sz w:val="26"/>
          <w:szCs w:val="26"/>
        </w:rPr>
      </w:pPr>
      <w:r w:rsidRPr="00CC7BFA">
        <w:rPr>
          <w:sz w:val="26"/>
          <w:szCs w:val="26"/>
        </w:rPr>
        <w:t>H</w:t>
      </w:r>
      <w:r w:rsidR="004C4C12" w:rsidRPr="00CC7BFA">
        <w:rPr>
          <w:sz w:val="26"/>
          <w:szCs w:val="26"/>
        </w:rPr>
        <w:t>ỗ trợ Meta-Tagging – Sử dụng chức năng tag của Liferay với ứng dụng CMS của Liferay để chia sẻ những nội dung thú vị và quan trọng với những người sử dụng khác.</w:t>
      </w:r>
    </w:p>
    <w:p w14:paraId="633E072D" w14:textId="5A62B2DF" w:rsidR="00A13E2F" w:rsidRDefault="00A13E2F" w:rsidP="004D354A">
      <w:pPr>
        <w:pStyle w:val="ListParagraph"/>
        <w:numPr>
          <w:ilvl w:val="0"/>
          <w:numId w:val="11"/>
        </w:numPr>
        <w:spacing w:line="312" w:lineRule="auto"/>
        <w:ind w:left="0" w:firstLine="540"/>
        <w:mirrorIndents/>
        <w:rPr>
          <w:sz w:val="26"/>
          <w:szCs w:val="26"/>
        </w:rPr>
      </w:pPr>
      <w:r>
        <w:rPr>
          <w:sz w:val="26"/>
          <w:szCs w:val="26"/>
        </w:rPr>
        <w:lastRenderedPageBreak/>
        <w:t>Liferay Portal tương thích với hơn 10 hệ quản trị cơ sở dữ liệu: Derby, IBM DB2, Firebird, Hypersonic, Interbase, Jdatabase, MySQL, Oracle,PostgresSQL, SAP, SqlServer, Sybase,..</w:t>
      </w:r>
    </w:p>
    <w:p w14:paraId="5D8ACA86" w14:textId="1A3C64D5" w:rsidR="00AE6FB2" w:rsidRDefault="00AE6FB2" w:rsidP="004D354A">
      <w:pPr>
        <w:pStyle w:val="ListParagraph"/>
        <w:numPr>
          <w:ilvl w:val="0"/>
          <w:numId w:val="11"/>
        </w:numPr>
        <w:spacing w:line="312" w:lineRule="auto"/>
        <w:ind w:left="0" w:firstLine="540"/>
        <w:mirrorIndents/>
        <w:rPr>
          <w:sz w:val="26"/>
          <w:szCs w:val="26"/>
        </w:rPr>
      </w:pPr>
      <w:r>
        <w:rPr>
          <w:sz w:val="26"/>
          <w:szCs w:val="26"/>
        </w:rPr>
        <w:t>Có thể hoạt động trên các Hệ điều hành: Windows, Linux: CentOS, SUSE, Ubuntu,.. Unix: MacOS,..</w:t>
      </w:r>
    </w:p>
    <w:p w14:paraId="1651F8BE" w14:textId="61C04732" w:rsidR="007049BA" w:rsidRDefault="007049BA" w:rsidP="004D354A">
      <w:pPr>
        <w:pStyle w:val="ListParagraph"/>
        <w:numPr>
          <w:ilvl w:val="0"/>
          <w:numId w:val="11"/>
        </w:numPr>
        <w:spacing w:line="312" w:lineRule="auto"/>
        <w:ind w:left="0" w:firstLine="540"/>
        <w:mirrorIndents/>
        <w:rPr>
          <w:sz w:val="26"/>
          <w:szCs w:val="26"/>
        </w:rPr>
      </w:pPr>
      <w:r>
        <w:rPr>
          <w:sz w:val="26"/>
          <w:szCs w:val="26"/>
        </w:rPr>
        <w:t>Hỗ trợ hơn 22 ngôn ngữ, trong đó có Tiếng Việt.</w:t>
      </w:r>
    </w:p>
    <w:p w14:paraId="5B45A9BF" w14:textId="1A8DF8AE" w:rsidR="00466A72" w:rsidRDefault="00466A72" w:rsidP="004D354A">
      <w:pPr>
        <w:pStyle w:val="ListParagraph"/>
        <w:numPr>
          <w:ilvl w:val="0"/>
          <w:numId w:val="11"/>
        </w:numPr>
        <w:spacing w:line="312" w:lineRule="auto"/>
        <w:ind w:left="0" w:firstLine="540"/>
        <w:mirrorIndents/>
        <w:rPr>
          <w:sz w:val="26"/>
          <w:szCs w:val="26"/>
        </w:rPr>
      </w:pPr>
      <w:r>
        <w:rPr>
          <w:sz w:val="26"/>
          <w:szCs w:val="26"/>
        </w:rPr>
        <w:t>Được hỗ trợ kĩ thuật và hướng dẫn bởi cộng đồng Liferay Việt Nam: www.liferay.com.vn.</w:t>
      </w:r>
    </w:p>
    <w:p w14:paraId="43E8B4F7" w14:textId="442B4DD7" w:rsidR="006E397E" w:rsidRDefault="00790E22" w:rsidP="004D354A">
      <w:pPr>
        <w:spacing w:line="312" w:lineRule="auto"/>
        <w:ind w:firstLine="540"/>
        <w:contextualSpacing/>
        <w:mirrorIndents/>
        <w:rPr>
          <w:b/>
        </w:rPr>
      </w:pPr>
      <w:r w:rsidRPr="00CC7BFA">
        <w:rPr>
          <w:b/>
          <w:sz w:val="26"/>
          <w:szCs w:val="26"/>
        </w:rPr>
        <w:t>b. Nhược điểm</w:t>
      </w:r>
    </w:p>
    <w:p w14:paraId="4F595336" w14:textId="093D9CC1" w:rsidR="00790E22" w:rsidRDefault="00790E22" w:rsidP="004D354A">
      <w:pPr>
        <w:spacing w:line="312" w:lineRule="auto"/>
        <w:ind w:firstLine="540"/>
        <w:contextualSpacing/>
        <w:mirrorIndents/>
        <w:rPr>
          <w:sz w:val="26"/>
          <w:szCs w:val="26"/>
        </w:rPr>
      </w:pPr>
      <w:r w:rsidRPr="00CC7BFA">
        <w:rPr>
          <w:sz w:val="26"/>
          <w:szCs w:val="26"/>
        </w:rPr>
        <w:t>Bên cạnh nhiều ưu điểm</w:t>
      </w:r>
      <w:r>
        <w:rPr>
          <w:sz w:val="26"/>
          <w:szCs w:val="26"/>
        </w:rPr>
        <w:t xml:space="preserve"> </w:t>
      </w:r>
      <w:r w:rsidRPr="00790E22">
        <w:rPr>
          <w:sz w:val="26"/>
          <w:szCs w:val="26"/>
        </w:rPr>
        <w:t>tiêu biểu như: khả năng quản trị, cá nhân hóa, đăng nhập một cửa, tích h</w:t>
      </w:r>
      <w:r>
        <w:rPr>
          <w:sz w:val="26"/>
          <w:szCs w:val="26"/>
        </w:rPr>
        <w:t>ợp, khả năng bảo mật và mở rộng thì Liferay có nhược điểm là khó triển khai, cài đặt không đơn giản. Phải có sử dụng server riêng, và cài đặt máy chủ web tomcat tích hợp sẵn, nên chi phí cho server sẽ cao. Vì vậy khó có thể triển khai cho các cá nhân, công ty nhỏ</w:t>
      </w:r>
    </w:p>
    <w:p w14:paraId="57B61F5C" w14:textId="77777777" w:rsidR="00790E22" w:rsidRPr="00CC7BFA" w:rsidRDefault="00790E22" w:rsidP="004D354A">
      <w:pPr>
        <w:spacing w:line="312" w:lineRule="auto"/>
        <w:ind w:firstLine="540"/>
        <w:contextualSpacing/>
        <w:mirrorIndents/>
        <w:rPr>
          <w:sz w:val="26"/>
          <w:szCs w:val="26"/>
        </w:rPr>
      </w:pPr>
    </w:p>
    <w:p w14:paraId="4DBF31CD" w14:textId="7D22CA58" w:rsidR="009E1ED0" w:rsidRDefault="00AB7169" w:rsidP="004D354A">
      <w:pPr>
        <w:pStyle w:val="Heading1"/>
        <w:numPr>
          <w:ilvl w:val="0"/>
          <w:numId w:val="14"/>
        </w:numPr>
        <w:spacing w:line="312" w:lineRule="auto"/>
        <w:ind w:left="0" w:firstLine="540"/>
        <w:contextualSpacing/>
        <w:mirrorIndent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Phát triển </w:t>
      </w:r>
      <w:r w:rsidR="00FA7D41">
        <w:rPr>
          <w:rFonts w:ascii="Times New Roman" w:hAnsi="Times New Roman" w:cs="Times New Roman"/>
          <w:b/>
          <w:color w:val="000000" w:themeColor="text1"/>
          <w:sz w:val="28"/>
          <w:szCs w:val="28"/>
        </w:rPr>
        <w:t xml:space="preserve">một </w:t>
      </w:r>
      <w:r>
        <w:rPr>
          <w:rFonts w:ascii="Times New Roman" w:hAnsi="Times New Roman" w:cs="Times New Roman"/>
          <w:b/>
          <w:color w:val="000000" w:themeColor="text1"/>
          <w:sz w:val="28"/>
          <w:szCs w:val="28"/>
        </w:rPr>
        <w:t>ứng dụng Liferay Portal</w:t>
      </w:r>
    </w:p>
    <w:p w14:paraId="3AB99F82" w14:textId="6006D8D4" w:rsidR="00FA7D41" w:rsidRDefault="00FA7D41" w:rsidP="004D354A">
      <w:pPr>
        <w:pStyle w:val="ListParagraph"/>
        <w:numPr>
          <w:ilvl w:val="0"/>
          <w:numId w:val="11"/>
        </w:numPr>
        <w:spacing w:line="312" w:lineRule="auto"/>
        <w:ind w:left="0" w:firstLine="540"/>
        <w:mirrorIndents/>
      </w:pPr>
      <w:r>
        <w:t>Cài đặt môi trường hoạt động của Liferay Portal.</w:t>
      </w:r>
    </w:p>
    <w:p w14:paraId="51084708" w14:textId="2CB61315" w:rsidR="00FA7D41" w:rsidRDefault="00FA7D41" w:rsidP="004D354A">
      <w:pPr>
        <w:pStyle w:val="ListParagraph"/>
        <w:numPr>
          <w:ilvl w:val="0"/>
          <w:numId w:val="11"/>
        </w:numPr>
        <w:spacing w:line="312" w:lineRule="auto"/>
        <w:ind w:left="0" w:firstLine="540"/>
        <w:mirrorIndents/>
      </w:pPr>
      <w:r>
        <w:t>Cài đặt các ứng dụng đã có sẵn trên Liferay Portal.</w:t>
      </w:r>
    </w:p>
    <w:p w14:paraId="3C2FB274" w14:textId="405991BB" w:rsidR="00FA7D41" w:rsidRDefault="00FA7D41" w:rsidP="004D354A">
      <w:pPr>
        <w:pStyle w:val="ListParagraph"/>
        <w:numPr>
          <w:ilvl w:val="0"/>
          <w:numId w:val="14"/>
        </w:numPr>
        <w:spacing w:line="312" w:lineRule="auto"/>
        <w:ind w:left="0" w:firstLine="540"/>
        <w:mirrorIndents/>
        <w:rPr>
          <w:b/>
        </w:rPr>
      </w:pPr>
      <w:r w:rsidRPr="00CC7BFA">
        <w:rPr>
          <w:b/>
        </w:rPr>
        <w:t>Phát triển một ứng dụng Portlet cho Liferay Portal</w:t>
      </w:r>
    </w:p>
    <w:p w14:paraId="5F68445C" w14:textId="4F5275F1" w:rsidR="00FA7D41" w:rsidRPr="00CC7BFA" w:rsidRDefault="00FA7D41" w:rsidP="004D354A">
      <w:pPr>
        <w:pStyle w:val="ListParagraph"/>
        <w:numPr>
          <w:ilvl w:val="0"/>
          <w:numId w:val="11"/>
        </w:numPr>
        <w:spacing w:line="312" w:lineRule="auto"/>
        <w:ind w:left="0" w:firstLine="540"/>
        <w:mirrorIndents/>
      </w:pPr>
      <w:r w:rsidRPr="00CC7BFA">
        <w:t>Cách cài đặt môi trường để phát triển ứng dụng</w:t>
      </w:r>
      <w:r w:rsidR="006F254C">
        <w:t xml:space="preserve"> cho</w:t>
      </w:r>
      <w:r w:rsidRPr="00CC7BFA">
        <w:t xml:space="preserve"> </w:t>
      </w:r>
      <w:r w:rsidR="006F254C">
        <w:t>Liferay Portal.</w:t>
      </w:r>
    </w:p>
    <w:p w14:paraId="136F8AD3" w14:textId="4259FE42" w:rsidR="006F254C" w:rsidRDefault="00614228" w:rsidP="004D354A">
      <w:pPr>
        <w:pStyle w:val="ListParagraph"/>
        <w:numPr>
          <w:ilvl w:val="0"/>
          <w:numId w:val="11"/>
        </w:numPr>
        <w:spacing w:line="312" w:lineRule="auto"/>
        <w:ind w:left="0" w:firstLine="540"/>
        <w:mirrorIndents/>
      </w:pPr>
      <w:r w:rsidRPr="00CC7BFA">
        <w:t>Các thành phần trong một Portlet</w:t>
      </w:r>
    </w:p>
    <w:p w14:paraId="117C0864" w14:textId="7F900113" w:rsidR="00614228" w:rsidRPr="00CC7BFA" w:rsidRDefault="00614228" w:rsidP="004D354A">
      <w:pPr>
        <w:pStyle w:val="ListParagraph"/>
        <w:numPr>
          <w:ilvl w:val="0"/>
          <w:numId w:val="11"/>
        </w:numPr>
        <w:spacing w:line="312" w:lineRule="auto"/>
        <w:ind w:left="0" w:firstLine="540"/>
        <w:mirrorIndents/>
      </w:pPr>
      <w:r>
        <w:t>Các bước phát triển một ứng dụng Portet.</w:t>
      </w:r>
    </w:p>
    <w:p w14:paraId="4738958A" w14:textId="19655485" w:rsidR="00FA7D41" w:rsidRDefault="00FA7D41" w:rsidP="004D354A">
      <w:pPr>
        <w:pStyle w:val="ListParagraph"/>
        <w:numPr>
          <w:ilvl w:val="0"/>
          <w:numId w:val="14"/>
        </w:numPr>
        <w:spacing w:line="312" w:lineRule="auto"/>
        <w:ind w:left="0" w:firstLine="540"/>
        <w:mirrorIndents/>
        <w:rPr>
          <w:b/>
        </w:rPr>
      </w:pPr>
      <w:r>
        <w:rPr>
          <w:b/>
        </w:rPr>
        <w:t>Thiết kế giao diện cho Liferay Portal</w:t>
      </w:r>
    </w:p>
    <w:p w14:paraId="7FA6471C" w14:textId="29837638" w:rsidR="006F254C" w:rsidRPr="00CC7BFA" w:rsidRDefault="006F254C" w:rsidP="004D354A">
      <w:pPr>
        <w:pStyle w:val="ListParagraph"/>
        <w:numPr>
          <w:ilvl w:val="0"/>
          <w:numId w:val="11"/>
        </w:numPr>
        <w:spacing w:line="312" w:lineRule="auto"/>
        <w:ind w:left="0" w:firstLine="540"/>
        <w:mirrorIndents/>
        <w:rPr>
          <w:b/>
        </w:rPr>
      </w:pPr>
      <w:r>
        <w:t>Thiết lập môi trường phát triển giao diện cho Liferay Portal</w:t>
      </w:r>
    </w:p>
    <w:p w14:paraId="4278A31B" w14:textId="51F3CB5A" w:rsidR="001E7540" w:rsidRPr="00CC7BFA" w:rsidRDefault="001E7540" w:rsidP="004D354A">
      <w:pPr>
        <w:pStyle w:val="ListParagraph"/>
        <w:numPr>
          <w:ilvl w:val="0"/>
          <w:numId w:val="11"/>
        </w:numPr>
        <w:spacing w:line="312" w:lineRule="auto"/>
        <w:ind w:left="0" w:firstLine="540"/>
        <w:mirrorIndents/>
        <w:rPr>
          <w:b/>
        </w:rPr>
      </w:pPr>
      <w:r>
        <w:t>Các thành phần trong giao diện Liferay Portal</w:t>
      </w:r>
    </w:p>
    <w:p w14:paraId="29162770" w14:textId="10CD2978" w:rsidR="001E7540" w:rsidRDefault="001E7540" w:rsidP="004D354A">
      <w:pPr>
        <w:pStyle w:val="ListParagraph"/>
        <w:numPr>
          <w:ilvl w:val="0"/>
          <w:numId w:val="11"/>
        </w:numPr>
        <w:spacing w:line="312" w:lineRule="auto"/>
        <w:ind w:left="0" w:firstLine="540"/>
        <w:mirrorIndents/>
        <w:rPr>
          <w:b/>
        </w:rPr>
      </w:pPr>
      <w:r>
        <w:t>Các bước thực hiện tạo một giao diện mẫu cho Liferay Portal.</w:t>
      </w:r>
    </w:p>
    <w:p w14:paraId="7DE48E47" w14:textId="6896E399" w:rsidR="006F254C" w:rsidRPr="00CC7BFA" w:rsidRDefault="006F254C" w:rsidP="004D354A">
      <w:pPr>
        <w:pStyle w:val="ListParagraph"/>
        <w:numPr>
          <w:ilvl w:val="0"/>
          <w:numId w:val="14"/>
        </w:numPr>
        <w:spacing w:line="312" w:lineRule="auto"/>
        <w:ind w:left="0" w:firstLine="540"/>
        <w:mirrorIndents/>
        <w:rPr>
          <w:b/>
        </w:rPr>
      </w:pPr>
      <w:r>
        <w:rPr>
          <w:b/>
        </w:rPr>
        <w:t>Giao tiếp với Hệ Quản Trị Cơ Sở Dữ Liệu</w:t>
      </w:r>
    </w:p>
    <w:p w14:paraId="5F79BBEA" w14:textId="66193490" w:rsidR="0056541D" w:rsidRDefault="0092024F" w:rsidP="0056541D">
      <w:pPr>
        <w:pStyle w:val="Heading1"/>
        <w:spacing w:line="312" w:lineRule="auto"/>
        <w:ind w:firstLine="540"/>
        <w:contextualSpacing/>
        <w:mirrorIndents/>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 xml:space="preserve">Chương </w:t>
      </w:r>
      <w:r w:rsidR="00517D4C">
        <w:rPr>
          <w:rFonts w:ascii="Times New Roman" w:hAnsi="Times New Roman" w:cs="Times New Roman"/>
          <w:b/>
          <w:color w:val="000000" w:themeColor="text1"/>
          <w:sz w:val="28"/>
          <w:szCs w:val="28"/>
        </w:rPr>
        <w:t>3</w:t>
      </w:r>
      <w:r w:rsidRPr="00795472">
        <w:rPr>
          <w:rFonts w:ascii="Times New Roman" w:hAnsi="Times New Roman" w:cs="Times New Roman"/>
          <w:b/>
          <w:color w:val="000000" w:themeColor="text1"/>
          <w:sz w:val="28"/>
          <w:szCs w:val="28"/>
        </w:rPr>
        <w:t>: Hướng Phát Triển</w:t>
      </w:r>
    </w:p>
    <w:p w14:paraId="700254FF" w14:textId="71B5BE51" w:rsidR="0056541D" w:rsidRDefault="0056541D" w:rsidP="0056541D">
      <w:pPr>
        <w:pStyle w:val="ListParagraph"/>
        <w:numPr>
          <w:ilvl w:val="0"/>
          <w:numId w:val="22"/>
        </w:numPr>
      </w:pPr>
      <w:r>
        <w:t xml:space="preserve">Viết Các Portlet cho website </w:t>
      </w:r>
    </w:p>
    <w:p w14:paraId="05BEAEA3" w14:textId="60F5EAC2" w:rsidR="0056541D" w:rsidRDefault="0056541D" w:rsidP="0056541D">
      <w:pPr>
        <w:pStyle w:val="ListParagraph"/>
        <w:numPr>
          <w:ilvl w:val="1"/>
          <w:numId w:val="22"/>
        </w:numPr>
      </w:pPr>
      <w:r>
        <w:t>Portlet Quản lý</w:t>
      </w:r>
    </w:p>
    <w:p w14:paraId="64530BBB" w14:textId="7C14D2D6" w:rsidR="0056541D" w:rsidRDefault="0056541D" w:rsidP="0056541D">
      <w:pPr>
        <w:pStyle w:val="ListParagraph"/>
        <w:numPr>
          <w:ilvl w:val="2"/>
          <w:numId w:val="22"/>
        </w:numPr>
      </w:pPr>
      <w:r>
        <w:t>Quản lý danh mục tin</w:t>
      </w:r>
    </w:p>
    <w:p w14:paraId="553C0EE9" w14:textId="21126B58" w:rsidR="0056541D" w:rsidRDefault="0056541D" w:rsidP="0056541D">
      <w:pPr>
        <w:pStyle w:val="ListParagraph"/>
        <w:numPr>
          <w:ilvl w:val="2"/>
          <w:numId w:val="22"/>
        </w:numPr>
      </w:pPr>
      <w:r>
        <w:t>Quản lý Khu vực đăng tin</w:t>
      </w:r>
    </w:p>
    <w:p w14:paraId="45E965E9" w14:textId="30A6A159" w:rsidR="0056541D" w:rsidRDefault="0056541D" w:rsidP="0056541D">
      <w:pPr>
        <w:pStyle w:val="ListParagraph"/>
        <w:numPr>
          <w:ilvl w:val="2"/>
          <w:numId w:val="22"/>
        </w:numPr>
      </w:pPr>
      <w:r>
        <w:t>Quản lý Thành viên đã đăng kí</w:t>
      </w:r>
    </w:p>
    <w:p w14:paraId="5AACC24B" w14:textId="28D3776C" w:rsidR="0056541D" w:rsidRDefault="0056541D" w:rsidP="0056541D">
      <w:pPr>
        <w:pStyle w:val="ListParagraph"/>
        <w:numPr>
          <w:ilvl w:val="2"/>
          <w:numId w:val="22"/>
        </w:numPr>
      </w:pPr>
      <w:r>
        <w:t>Quản lý tin đăng</w:t>
      </w:r>
    </w:p>
    <w:p w14:paraId="03888E9B" w14:textId="38C72ABB" w:rsidR="0056541D" w:rsidRDefault="0056541D" w:rsidP="0056541D">
      <w:pPr>
        <w:pStyle w:val="ListParagraph"/>
        <w:numPr>
          <w:ilvl w:val="2"/>
          <w:numId w:val="22"/>
        </w:numPr>
      </w:pPr>
      <w:r>
        <w:lastRenderedPageBreak/>
        <w:t>Quản lý media</w:t>
      </w:r>
    </w:p>
    <w:p w14:paraId="53993D07" w14:textId="0F89375F" w:rsidR="0056541D" w:rsidRDefault="0056541D" w:rsidP="0056541D">
      <w:pPr>
        <w:pStyle w:val="ListParagraph"/>
        <w:numPr>
          <w:ilvl w:val="1"/>
          <w:numId w:val="22"/>
        </w:numPr>
      </w:pPr>
      <w:r>
        <w:t>Portlet hiển thị danh sách tin mới</w:t>
      </w:r>
    </w:p>
    <w:p w14:paraId="2E6C65C6" w14:textId="401B9DB1" w:rsidR="0056541D" w:rsidRDefault="0056541D" w:rsidP="0056541D">
      <w:pPr>
        <w:pStyle w:val="ListParagraph"/>
        <w:numPr>
          <w:ilvl w:val="1"/>
          <w:numId w:val="22"/>
        </w:numPr>
      </w:pPr>
      <w:r>
        <w:t>Portlet Tìm kiếm, Sort và hiển thị danh sách tin</w:t>
      </w:r>
    </w:p>
    <w:p w14:paraId="6C8A037B" w14:textId="2D56CED2" w:rsidR="0056541D" w:rsidRDefault="0056541D" w:rsidP="0056541D">
      <w:pPr>
        <w:pStyle w:val="ListParagraph"/>
        <w:numPr>
          <w:ilvl w:val="1"/>
          <w:numId w:val="22"/>
        </w:numPr>
      </w:pPr>
      <w:r>
        <w:t>Portlet Hiển thị chi tiết tin đăng.</w:t>
      </w:r>
    </w:p>
    <w:p w14:paraId="7E7D70A1" w14:textId="6B457D52" w:rsidR="0056541D" w:rsidRDefault="0056541D" w:rsidP="0056541D">
      <w:pPr>
        <w:pStyle w:val="ListParagraph"/>
        <w:numPr>
          <w:ilvl w:val="1"/>
          <w:numId w:val="22"/>
        </w:numPr>
      </w:pPr>
      <w:r>
        <w:t>Portlet quản lý tin đăng của người dùng.</w:t>
      </w:r>
    </w:p>
    <w:p w14:paraId="76490B5A" w14:textId="63E595EB" w:rsidR="0056541D" w:rsidRDefault="0056541D" w:rsidP="0056541D">
      <w:pPr>
        <w:pStyle w:val="ListParagraph"/>
        <w:numPr>
          <w:ilvl w:val="1"/>
          <w:numId w:val="22"/>
        </w:numPr>
      </w:pPr>
      <w:r>
        <w:t>Portlet Đăng tin mới, upload hình ảnh.</w:t>
      </w:r>
    </w:p>
    <w:p w14:paraId="78D7007A" w14:textId="35E60F76" w:rsidR="00A34782" w:rsidRDefault="00A34782" w:rsidP="0056541D">
      <w:pPr>
        <w:pStyle w:val="ListParagraph"/>
        <w:numPr>
          <w:ilvl w:val="1"/>
          <w:numId w:val="22"/>
        </w:numPr>
      </w:pPr>
      <w:r>
        <w:t>Portlet chia sẽ tin đăng.</w:t>
      </w:r>
    </w:p>
    <w:p w14:paraId="6B3A47EC" w14:textId="4C490609" w:rsidR="00A34782" w:rsidRDefault="00A34782" w:rsidP="00A34782">
      <w:pPr>
        <w:pStyle w:val="ListParagraph"/>
        <w:numPr>
          <w:ilvl w:val="0"/>
          <w:numId w:val="22"/>
        </w:numPr>
      </w:pPr>
      <w:r>
        <w:t>Viết template cho Website</w:t>
      </w:r>
    </w:p>
    <w:p w14:paraId="11F05712" w14:textId="535003B0" w:rsidR="00A34782" w:rsidRDefault="00A34782" w:rsidP="00A34782">
      <w:pPr>
        <w:pStyle w:val="ListParagraph"/>
        <w:numPr>
          <w:ilvl w:val="1"/>
          <w:numId w:val="22"/>
        </w:numPr>
      </w:pPr>
      <w:r>
        <w:t>Giao diện trang chủ, giao diện danh sách tin đăng mới.</w:t>
      </w:r>
    </w:p>
    <w:p w14:paraId="28795F76" w14:textId="05EF1CB1" w:rsidR="00A34782" w:rsidRDefault="00A34782" w:rsidP="00A34782">
      <w:pPr>
        <w:pStyle w:val="ListParagraph"/>
        <w:numPr>
          <w:ilvl w:val="1"/>
          <w:numId w:val="22"/>
        </w:numPr>
      </w:pPr>
      <w:r>
        <w:t>Giao diện đăng tin</w:t>
      </w:r>
    </w:p>
    <w:p w14:paraId="725F9F1C" w14:textId="6D55C443" w:rsidR="004570F0" w:rsidRDefault="00A34782" w:rsidP="004570F0">
      <w:pPr>
        <w:pStyle w:val="ListParagraph"/>
        <w:numPr>
          <w:ilvl w:val="1"/>
          <w:numId w:val="22"/>
        </w:numPr>
      </w:pPr>
      <w:r>
        <w:t>Giao diện Quản lý</w:t>
      </w:r>
    </w:p>
    <w:p w14:paraId="0E573DCC" w14:textId="085D32BC" w:rsidR="004570F0" w:rsidRDefault="004570F0" w:rsidP="004570F0">
      <w:pPr>
        <w:pStyle w:val="ListParagraph"/>
        <w:numPr>
          <w:ilvl w:val="0"/>
          <w:numId w:val="22"/>
        </w:numPr>
      </w:pPr>
      <w:r>
        <w:t>Xây dựng Server để triển khai ứng dụng:</w:t>
      </w:r>
    </w:p>
    <w:p w14:paraId="1B4CA8D2" w14:textId="7513E5A1" w:rsidR="008F75DB" w:rsidRDefault="00E20E4F" w:rsidP="004570F0">
      <w:pPr>
        <w:pStyle w:val="ListParagraph"/>
        <w:numPr>
          <w:ilvl w:val="1"/>
          <w:numId w:val="22"/>
        </w:numPr>
      </w:pPr>
      <w:r>
        <w:t xml:space="preserve">Cài đặt Database Server – Phụ Lục </w:t>
      </w:r>
      <w:r w:rsidR="003F27A4">
        <w:t>2.2</w:t>
      </w:r>
    </w:p>
    <w:p w14:paraId="30F6D52F" w14:textId="40AC0551" w:rsidR="004570F0" w:rsidRDefault="004570F0" w:rsidP="004570F0">
      <w:pPr>
        <w:pStyle w:val="ListParagraph"/>
        <w:numPr>
          <w:ilvl w:val="1"/>
          <w:numId w:val="22"/>
        </w:numPr>
      </w:pPr>
      <w:r>
        <w:t>Cài đặt môi trường JRE, JAVA</w:t>
      </w:r>
      <w:r w:rsidR="003F27A4">
        <w:t xml:space="preserve"> – Phụ Lục 2.1</w:t>
      </w:r>
    </w:p>
    <w:p w14:paraId="2A2C3557" w14:textId="7545A05E" w:rsidR="004570F0" w:rsidRDefault="004570F0" w:rsidP="004570F0">
      <w:pPr>
        <w:pStyle w:val="ListParagraph"/>
        <w:numPr>
          <w:ilvl w:val="1"/>
          <w:numId w:val="22"/>
        </w:numPr>
      </w:pPr>
      <w:r>
        <w:t>Cài đặt Liferay tomcat và khởi chạy ứng dụng liferay</w:t>
      </w:r>
      <w:r w:rsidR="003F27A4">
        <w:t xml:space="preserve"> – Phụ Lục 2.3</w:t>
      </w:r>
    </w:p>
    <w:p w14:paraId="4C7CD58F" w14:textId="03D6702A" w:rsidR="00FC4AC6" w:rsidRDefault="00FC4AC6" w:rsidP="004570F0">
      <w:pPr>
        <w:pStyle w:val="ListParagraph"/>
        <w:numPr>
          <w:ilvl w:val="1"/>
          <w:numId w:val="22"/>
        </w:numPr>
      </w:pPr>
      <w:r>
        <w:t>Cài đặt các Portlet đã thực hiện lên Server</w:t>
      </w:r>
      <w:r w:rsidR="003F27A4">
        <w:t xml:space="preserve"> – Phụ Lục 2.4</w:t>
      </w:r>
    </w:p>
    <w:p w14:paraId="249A542E" w14:textId="77777777" w:rsidR="004570F0" w:rsidRPr="0056541D" w:rsidRDefault="004570F0" w:rsidP="004570F0">
      <w:pPr>
        <w:pStyle w:val="ListParagraph"/>
        <w:numPr>
          <w:ilvl w:val="0"/>
          <w:numId w:val="22"/>
        </w:numPr>
      </w:pPr>
    </w:p>
    <w:p w14:paraId="2B5A4888" w14:textId="2AAABC6C" w:rsidR="00517D4C" w:rsidRDefault="00517D4C" w:rsidP="004D354A">
      <w:pPr>
        <w:pStyle w:val="Heading1"/>
        <w:spacing w:line="312" w:lineRule="auto"/>
        <w:ind w:firstLine="540"/>
        <w:contextualSpacing/>
        <w:mirrorIndents/>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t xml:space="preserve">Chương </w:t>
      </w:r>
      <w:r>
        <w:rPr>
          <w:rFonts w:ascii="Times New Roman" w:hAnsi="Times New Roman" w:cs="Times New Roman"/>
          <w:b/>
          <w:color w:val="000000" w:themeColor="text1"/>
          <w:sz w:val="28"/>
          <w:szCs w:val="28"/>
        </w:rPr>
        <w:t>4</w:t>
      </w:r>
      <w:r w:rsidRPr="00795472">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Kết luận</w:t>
      </w:r>
    </w:p>
    <w:p w14:paraId="65312D7B" w14:textId="5A297101" w:rsidR="00517D4C" w:rsidRDefault="00517D4C" w:rsidP="004D354A">
      <w:pPr>
        <w:pStyle w:val="ListParagraph"/>
        <w:numPr>
          <w:ilvl w:val="0"/>
          <w:numId w:val="20"/>
        </w:numPr>
        <w:spacing w:line="312" w:lineRule="auto"/>
        <w:ind w:left="0" w:firstLine="540"/>
        <w:mirrorIndents/>
      </w:pPr>
      <w:r>
        <w:t>Nhận xét về đề tài:</w:t>
      </w:r>
    </w:p>
    <w:p w14:paraId="0D53928A" w14:textId="0DFDFE7D" w:rsidR="00517D4C" w:rsidRDefault="00517D4C" w:rsidP="004D354A">
      <w:pPr>
        <w:pStyle w:val="ListParagraph"/>
        <w:numPr>
          <w:ilvl w:val="1"/>
          <w:numId w:val="20"/>
        </w:numPr>
        <w:spacing w:line="312" w:lineRule="auto"/>
        <w:ind w:left="0" w:firstLine="540"/>
        <w:mirrorIndents/>
      </w:pPr>
      <w:r>
        <w:t>Các mặt đã làm được</w:t>
      </w:r>
    </w:p>
    <w:p w14:paraId="02E10809" w14:textId="252D96A1" w:rsidR="00517D4C" w:rsidRDefault="00517D4C" w:rsidP="004D354A">
      <w:pPr>
        <w:pStyle w:val="ListParagraph"/>
        <w:numPr>
          <w:ilvl w:val="1"/>
          <w:numId w:val="20"/>
        </w:numPr>
        <w:spacing w:line="312" w:lineRule="auto"/>
        <w:ind w:left="0" w:firstLine="540"/>
        <w:mirrorIndents/>
      </w:pPr>
      <w:r>
        <w:t>Các mặt còn thiết sót</w:t>
      </w:r>
    </w:p>
    <w:p w14:paraId="6418C43F" w14:textId="35A05209" w:rsidR="00517D4C" w:rsidRDefault="00517D4C" w:rsidP="004D354A">
      <w:pPr>
        <w:pStyle w:val="ListParagraph"/>
        <w:numPr>
          <w:ilvl w:val="1"/>
          <w:numId w:val="20"/>
        </w:numPr>
        <w:spacing w:line="312" w:lineRule="auto"/>
        <w:ind w:left="0" w:firstLine="540"/>
        <w:mirrorIndents/>
      </w:pPr>
      <w:r>
        <w:t>Hướng phát triển</w:t>
      </w:r>
    </w:p>
    <w:p w14:paraId="60F86DFC" w14:textId="1A70734F" w:rsidR="00517D4C" w:rsidRDefault="00517D4C" w:rsidP="004D354A">
      <w:pPr>
        <w:pStyle w:val="ListParagraph"/>
        <w:numPr>
          <w:ilvl w:val="0"/>
          <w:numId w:val="20"/>
        </w:numPr>
        <w:spacing w:line="312" w:lineRule="auto"/>
        <w:ind w:left="0" w:firstLine="540"/>
        <w:mirrorIndents/>
      </w:pPr>
      <w:r>
        <w:t>Nhận xét về bản thân:</w:t>
      </w:r>
    </w:p>
    <w:p w14:paraId="16F6F061" w14:textId="301A69F0" w:rsidR="00517D4C" w:rsidRDefault="00517D4C" w:rsidP="004D354A">
      <w:pPr>
        <w:pStyle w:val="ListParagraph"/>
        <w:numPr>
          <w:ilvl w:val="1"/>
          <w:numId w:val="20"/>
        </w:numPr>
        <w:spacing w:line="312" w:lineRule="auto"/>
        <w:ind w:left="0" w:firstLine="540"/>
        <w:mirrorIndents/>
      </w:pPr>
      <w:r>
        <w:t>Bài học rút ra</w:t>
      </w:r>
    </w:p>
    <w:p w14:paraId="67046EC5" w14:textId="5384B992" w:rsidR="00517D4C" w:rsidRDefault="00517D4C" w:rsidP="004D354A">
      <w:pPr>
        <w:pStyle w:val="ListParagraph"/>
        <w:numPr>
          <w:ilvl w:val="1"/>
          <w:numId w:val="20"/>
        </w:numPr>
        <w:spacing w:line="312" w:lineRule="auto"/>
        <w:ind w:left="0" w:firstLine="540"/>
        <w:mirrorIndents/>
      </w:pPr>
      <w:r>
        <w:t>Hướng phát triển</w:t>
      </w:r>
    </w:p>
    <w:p w14:paraId="005EE506" w14:textId="77777777" w:rsidR="00517D4C" w:rsidRPr="00CC7BFA" w:rsidRDefault="00517D4C" w:rsidP="004D354A">
      <w:pPr>
        <w:pStyle w:val="ListParagraph"/>
        <w:numPr>
          <w:ilvl w:val="1"/>
          <w:numId w:val="20"/>
        </w:numPr>
        <w:spacing w:line="312" w:lineRule="auto"/>
        <w:ind w:left="0" w:firstLine="540"/>
        <w:mirrorIndents/>
      </w:pPr>
    </w:p>
    <w:p w14:paraId="4F528237" w14:textId="77777777" w:rsidR="00517D4C" w:rsidRPr="00CC7BFA" w:rsidRDefault="00517D4C" w:rsidP="004D354A">
      <w:pPr>
        <w:spacing w:line="312" w:lineRule="auto"/>
        <w:ind w:firstLine="540"/>
        <w:contextualSpacing/>
        <w:mirrorIndents/>
      </w:pPr>
    </w:p>
    <w:p w14:paraId="126C642A" w14:textId="77777777" w:rsidR="00517D4C" w:rsidRPr="00CC7BFA" w:rsidRDefault="00517D4C" w:rsidP="004D354A">
      <w:pPr>
        <w:spacing w:line="312" w:lineRule="auto"/>
        <w:ind w:firstLine="540"/>
        <w:contextualSpacing/>
        <w:mirrorIndents/>
      </w:pPr>
    </w:p>
    <w:p w14:paraId="07F33336" w14:textId="77777777" w:rsidR="0092024F" w:rsidRPr="00795472" w:rsidRDefault="0092024F" w:rsidP="004D354A">
      <w:pPr>
        <w:spacing w:line="312" w:lineRule="auto"/>
        <w:ind w:firstLine="540"/>
        <w:contextualSpacing/>
        <w:mirrorIndents/>
        <w:rPr>
          <w:b/>
          <w:color w:val="000000" w:themeColor="text1"/>
          <w:sz w:val="28"/>
          <w:szCs w:val="28"/>
        </w:rPr>
      </w:pPr>
    </w:p>
    <w:p w14:paraId="329F6E5F" w14:textId="77777777" w:rsidR="00E20E4F" w:rsidRDefault="00E20E4F">
      <w:pPr>
        <w:spacing w:after="160" w:line="259" w:lineRule="auto"/>
        <w:rPr>
          <w:rFonts w:eastAsiaTheme="majorEastAsia"/>
          <w:b/>
          <w:color w:val="000000" w:themeColor="text1"/>
          <w:sz w:val="28"/>
          <w:szCs w:val="28"/>
        </w:rPr>
      </w:pPr>
      <w:r>
        <w:rPr>
          <w:b/>
          <w:color w:val="000000" w:themeColor="text1"/>
          <w:sz w:val="28"/>
          <w:szCs w:val="28"/>
        </w:rPr>
        <w:br w:type="page"/>
      </w:r>
    </w:p>
    <w:p w14:paraId="28D57C14" w14:textId="3E9343DE" w:rsidR="00795472" w:rsidRDefault="0092024F" w:rsidP="004D354A">
      <w:pPr>
        <w:pStyle w:val="Heading1"/>
        <w:spacing w:line="312" w:lineRule="auto"/>
        <w:ind w:firstLine="540"/>
        <w:contextualSpacing/>
        <w:mirrorIndents/>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lastRenderedPageBreak/>
        <w:t>PHỤ LỤC</w:t>
      </w:r>
    </w:p>
    <w:p w14:paraId="079DCB87" w14:textId="3AF8F3BA" w:rsidR="00795472" w:rsidRPr="00317ECF" w:rsidRDefault="00795472" w:rsidP="00317ECF">
      <w:r w:rsidRPr="00317ECF">
        <w:t>Phụ lục 1: Cách cài đặt</w:t>
      </w:r>
      <w:r w:rsidR="00D262FE" w:rsidRPr="00317ECF">
        <w:t xml:space="preserve"> môi trường phát triển</w:t>
      </w:r>
      <w:r w:rsidRPr="00317ECF">
        <w:t xml:space="preserve"> Liferay Portal</w:t>
      </w:r>
      <w:r w:rsidR="00D262FE" w:rsidRPr="00317ECF">
        <w:t xml:space="preserve"> trên Windows</w:t>
      </w:r>
    </w:p>
    <w:p w14:paraId="7B58C621" w14:textId="111F0055" w:rsidR="00795472" w:rsidRPr="00317ECF" w:rsidRDefault="006617B8" w:rsidP="00317ECF">
      <w:r w:rsidRPr="00317ECF">
        <w:t xml:space="preserve">1.1. </w:t>
      </w:r>
      <w:r w:rsidR="00795472" w:rsidRPr="00317ECF">
        <w:t>Cài đặt JDK và JRE</w:t>
      </w:r>
    </w:p>
    <w:p w14:paraId="15BA1810" w14:textId="301BFD09" w:rsidR="00795472" w:rsidRPr="00317ECF" w:rsidRDefault="006617B8" w:rsidP="00317ECF">
      <w:r w:rsidRPr="00317ECF">
        <w:t xml:space="preserve">1.2. </w:t>
      </w:r>
      <w:r w:rsidR="00795472" w:rsidRPr="00317ECF">
        <w:t xml:space="preserve">Cài đặt </w:t>
      </w:r>
      <w:r w:rsidR="00B44A07" w:rsidRPr="00317ECF">
        <w:t>M</w:t>
      </w:r>
      <w:r w:rsidR="008A38FA" w:rsidRPr="00317ECF">
        <w:t xml:space="preserve">ySql </w:t>
      </w:r>
      <w:r w:rsidR="00B44A07" w:rsidRPr="00317ECF">
        <w:t>S</w:t>
      </w:r>
      <w:r w:rsidR="00795472" w:rsidRPr="00317ECF">
        <w:t>erver</w:t>
      </w:r>
    </w:p>
    <w:p w14:paraId="3CC700C3" w14:textId="57902613" w:rsidR="00B44A07" w:rsidRPr="00317ECF" w:rsidRDefault="00B44A07" w:rsidP="00317ECF">
      <w:r w:rsidRPr="00317ECF">
        <w:t>1.3. Cài đặt Liferay Tomcat và Start Liferay</w:t>
      </w:r>
    </w:p>
    <w:p w14:paraId="58484134" w14:textId="1EB39167" w:rsidR="00795472" w:rsidRPr="00317ECF" w:rsidRDefault="006617B8" w:rsidP="00317ECF">
      <w:r w:rsidRPr="00317ECF">
        <w:t xml:space="preserve">1.3. </w:t>
      </w:r>
      <w:r w:rsidR="00795472" w:rsidRPr="00317ECF">
        <w:t>Cài đặt Liferay IDE</w:t>
      </w:r>
      <w:r w:rsidR="00584A51" w:rsidRPr="00317ECF">
        <w:t xml:space="preserve"> để phát triển Liferay</w:t>
      </w:r>
    </w:p>
    <w:p w14:paraId="7B0B3A7C" w14:textId="77777777" w:rsidR="00D0239E" w:rsidRDefault="00D0239E">
      <w:pPr>
        <w:spacing w:after="160" w:line="259" w:lineRule="auto"/>
      </w:pPr>
      <w:r>
        <w:br w:type="page"/>
      </w:r>
    </w:p>
    <w:p w14:paraId="2BD7BC2A" w14:textId="596E6450" w:rsidR="00795472" w:rsidRPr="00317ECF" w:rsidRDefault="00D262FE" w:rsidP="00317ECF">
      <w:r w:rsidRPr="00317ECF">
        <w:lastRenderedPageBreak/>
        <w:t>Phụ lục 2: Triển khai Ứng dụng Liferay</w:t>
      </w:r>
    </w:p>
    <w:p w14:paraId="33399100" w14:textId="6710C095" w:rsidR="00D262FE" w:rsidRDefault="00D262FE" w:rsidP="00317ECF">
      <w:r w:rsidRPr="00317ECF">
        <w:t>2.1. Cài đặt JRE</w:t>
      </w:r>
      <w:r w:rsidR="007A0E63">
        <w:t xml:space="preserve"> và đặt biến môi trường cho Server</w:t>
      </w:r>
    </w:p>
    <w:p w14:paraId="61A8DBDF" w14:textId="73315522" w:rsidR="000543FF" w:rsidRDefault="000543FF" w:rsidP="000543FF">
      <w:r>
        <w:t xml:space="preserve">Cách </w:t>
      </w:r>
      <w:r>
        <w:t>cài đặt JAVA cho ubuntu server để liferay hoạt động.</w:t>
      </w:r>
    </w:p>
    <w:p w14:paraId="2607D234" w14:textId="522DE2B4" w:rsidR="000543FF" w:rsidRDefault="000543FF" w:rsidP="000543FF">
      <w:r>
        <w:t>Chung ta cần cài gói bổ trợ python (sudo apt-get install python-software-properties)</w:t>
      </w:r>
    </w:p>
    <w:p w14:paraId="1517E6B7" w14:textId="168A3136" w:rsidR="000543FF" w:rsidRDefault="000543FF" w:rsidP="000543FF">
      <w:pPr>
        <w:ind w:firstLine="720"/>
      </w:pPr>
      <w:r>
        <w:t>Add các repo vào apt-get và cài đặt gói oracle-java7-installer</w:t>
      </w:r>
    </w:p>
    <w:p w14:paraId="50FABB71" w14:textId="6999B5BF" w:rsidR="000543FF" w:rsidRPr="000543FF" w:rsidRDefault="000543FF" w:rsidP="000543FF">
      <w:pPr>
        <w:ind w:firstLine="720"/>
        <w:rPr>
          <w:i/>
        </w:rPr>
      </w:pPr>
      <w:r w:rsidRPr="000543FF">
        <w:rPr>
          <w:i/>
        </w:rPr>
        <w:t>sudo add-apt-repository ppa:webupd8team/java</w:t>
      </w:r>
    </w:p>
    <w:p w14:paraId="3DF5CA66" w14:textId="48DE3FB2" w:rsidR="000543FF" w:rsidRPr="000543FF" w:rsidRDefault="000543FF" w:rsidP="000543FF">
      <w:pPr>
        <w:ind w:firstLine="720"/>
        <w:rPr>
          <w:i/>
        </w:rPr>
      </w:pPr>
      <w:r w:rsidRPr="000543FF">
        <w:rPr>
          <w:i/>
        </w:rPr>
        <w:t>sudo apt-get update</w:t>
      </w:r>
    </w:p>
    <w:p w14:paraId="1962778F" w14:textId="113E6B4E" w:rsidR="000543FF" w:rsidRPr="000543FF" w:rsidRDefault="000543FF" w:rsidP="000543FF">
      <w:pPr>
        <w:ind w:firstLine="720"/>
        <w:rPr>
          <w:i/>
        </w:rPr>
      </w:pPr>
      <w:r w:rsidRPr="000543FF">
        <w:rPr>
          <w:i/>
        </w:rPr>
        <w:t>sudo apt-get install oracle-java7-installer</w:t>
      </w:r>
    </w:p>
    <w:p w14:paraId="0A57D847" w14:textId="22A7486F" w:rsidR="007A0E63" w:rsidRDefault="000543FF" w:rsidP="00B329BB">
      <w:bookmarkStart w:id="0" w:name="_GoBack"/>
      <w:bookmarkEnd w:id="0"/>
      <w:r>
        <w:t>Thử lại xem các lệnh java, javac hoạt động hay không</w:t>
      </w:r>
    </w:p>
    <w:p w14:paraId="78CF96B0" w14:textId="4ED4D0A7" w:rsidR="00D0239E" w:rsidRDefault="00D0239E">
      <w:pPr>
        <w:spacing w:after="160" w:line="259" w:lineRule="auto"/>
      </w:pPr>
      <w:r>
        <w:br w:type="page"/>
      </w:r>
    </w:p>
    <w:p w14:paraId="6A63CC01" w14:textId="54EE1AE7" w:rsidR="00D262FE" w:rsidRPr="00317ECF" w:rsidRDefault="00D262FE" w:rsidP="00317ECF">
      <w:r w:rsidRPr="00317ECF">
        <w:lastRenderedPageBreak/>
        <w:t>2.2. Cài đặt Mysql Server</w:t>
      </w:r>
    </w:p>
    <w:p w14:paraId="53A3A8E4" w14:textId="77777777" w:rsidR="00D0239E" w:rsidRDefault="00D0239E" w:rsidP="00D0239E">
      <w:pPr>
        <w:spacing w:after="160" w:line="259" w:lineRule="auto"/>
      </w:pPr>
      <w:r>
        <w:t>MySQL là một hệ thống quản lý cơ sở dữ liệu mạnh mẽ và miễn phí, được sử dụng để tổ chức và lấy dữ liệu trên Server</w:t>
      </w:r>
    </w:p>
    <w:p w14:paraId="4893223F" w14:textId="77777777" w:rsidR="00D0239E" w:rsidRDefault="00D0239E" w:rsidP="00D0239E">
      <w:pPr>
        <w:spacing w:after="160" w:line="259" w:lineRule="auto"/>
      </w:pPr>
      <w:r>
        <w:t>Để cài đặt MySQL, bạn thực hiện lệnh sau :</w:t>
      </w:r>
    </w:p>
    <w:p w14:paraId="4F95A88C" w14:textId="70BEC96F" w:rsidR="00D0239E" w:rsidRPr="00D0239E" w:rsidRDefault="00D0239E" w:rsidP="00D0239E">
      <w:pPr>
        <w:spacing w:after="160" w:line="259" w:lineRule="auto"/>
        <w:rPr>
          <w:i/>
        </w:rPr>
      </w:pPr>
      <w:r w:rsidRPr="00D0239E">
        <w:rPr>
          <w:i/>
        </w:rPr>
        <w:t>sudo yum install mysql-server</w:t>
      </w:r>
    </w:p>
    <w:p w14:paraId="3B6FDEA6" w14:textId="77777777" w:rsidR="00D0239E" w:rsidRDefault="00D0239E" w:rsidP="00D0239E">
      <w:pPr>
        <w:spacing w:after="160" w:line="259" w:lineRule="auto"/>
      </w:pPr>
      <w:r>
        <w:t>Bạn cần chạy dòng lệnh sau để cấu hình lần đầu cho MySQL</w:t>
      </w:r>
    </w:p>
    <w:p w14:paraId="4DBD4D56" w14:textId="7F1F833F" w:rsidR="00D0239E" w:rsidRPr="001C0C06" w:rsidRDefault="00D0239E" w:rsidP="00D0239E">
      <w:pPr>
        <w:spacing w:after="160" w:line="259" w:lineRule="auto"/>
        <w:rPr>
          <w:i/>
        </w:rPr>
      </w:pPr>
      <w:r w:rsidRPr="001C0C06">
        <w:rPr>
          <w:i/>
        </w:rPr>
        <w:t>mysql_secure_installation</w:t>
      </w:r>
    </w:p>
    <w:p w14:paraId="0CA96195" w14:textId="3DC8C6FA" w:rsidR="00D0239E" w:rsidRDefault="001C0C06" w:rsidP="00D0239E">
      <w:pPr>
        <w:spacing w:after="160" w:line="259" w:lineRule="auto"/>
      </w:pPr>
      <w:r>
        <w:t>// Hình ảnh</w:t>
      </w:r>
      <w:r w:rsidR="005B3194">
        <w:t xml:space="preserve"> </w:t>
      </w:r>
    </w:p>
    <w:p w14:paraId="3AAF2A9A" w14:textId="77777777" w:rsidR="00D0239E" w:rsidRDefault="00D0239E" w:rsidP="00D0239E">
      <w:pPr>
        <w:spacing w:after="160" w:line="259" w:lineRule="auto"/>
      </w:pPr>
      <w:r>
        <w:t>Khi tới đoạn “Enter current password for root (enter for none):”, do đây là lần đầu chạy MySQL nên bạn chưa thiết lập password cho tài khoản root của MySQL, nên bạn không nhập gì cả và chỉ nhấn Enter.</w:t>
      </w:r>
    </w:p>
    <w:p w14:paraId="6D0237B9" w14:textId="77777777" w:rsidR="00D0239E" w:rsidRDefault="00D0239E" w:rsidP="00D0239E">
      <w:pPr>
        <w:spacing w:after="160" w:line="259" w:lineRule="auto"/>
      </w:pPr>
      <w:r>
        <w:t>Sau đó ta sẽ thấy :</w:t>
      </w:r>
    </w:p>
    <w:p w14:paraId="0920B5FD" w14:textId="77777777" w:rsidR="00D0239E" w:rsidRPr="005B3194" w:rsidRDefault="00D0239E" w:rsidP="00D0239E">
      <w:pPr>
        <w:spacing w:after="160" w:line="259" w:lineRule="auto"/>
        <w:rPr>
          <w:i/>
        </w:rPr>
      </w:pPr>
      <w:r w:rsidRPr="005B3194">
        <w:rPr>
          <w:i/>
        </w:rPr>
        <w:t>OK, successfully used password, moving on...</w:t>
      </w:r>
    </w:p>
    <w:p w14:paraId="58D16805" w14:textId="77777777" w:rsidR="00D0239E" w:rsidRPr="005B3194" w:rsidRDefault="00D0239E" w:rsidP="00D0239E">
      <w:pPr>
        <w:spacing w:after="160" w:line="259" w:lineRule="auto"/>
        <w:rPr>
          <w:i/>
        </w:rPr>
      </w:pPr>
      <w:r w:rsidRPr="005B3194">
        <w:rPr>
          <w:i/>
        </w:rPr>
        <w:t>Setting the root password ensures that nobody can log into the MySQL</w:t>
      </w:r>
    </w:p>
    <w:p w14:paraId="74905DE8" w14:textId="77777777" w:rsidR="00D0239E" w:rsidRPr="005B3194" w:rsidRDefault="00D0239E" w:rsidP="00D0239E">
      <w:pPr>
        <w:spacing w:after="160" w:line="259" w:lineRule="auto"/>
        <w:rPr>
          <w:i/>
        </w:rPr>
      </w:pPr>
      <w:r w:rsidRPr="005B3194">
        <w:rPr>
          <w:i/>
        </w:rPr>
        <w:t>root user without the proper authorisation.</w:t>
      </w:r>
    </w:p>
    <w:p w14:paraId="0DE19340" w14:textId="77777777" w:rsidR="00D0239E" w:rsidRPr="005B3194" w:rsidRDefault="00D0239E" w:rsidP="00D0239E">
      <w:pPr>
        <w:spacing w:after="160" w:line="259" w:lineRule="auto"/>
        <w:rPr>
          <w:i/>
        </w:rPr>
      </w:pPr>
      <w:r w:rsidRPr="005B3194">
        <w:rPr>
          <w:i/>
        </w:rPr>
        <w:t xml:space="preserve">Set root password? [Y/n] </w:t>
      </w:r>
    </w:p>
    <w:p w14:paraId="5A863D02" w14:textId="77777777" w:rsidR="005B3194" w:rsidRDefault="005B3194" w:rsidP="00D0239E">
      <w:pPr>
        <w:spacing w:after="160" w:line="259" w:lineRule="auto"/>
      </w:pPr>
    </w:p>
    <w:p w14:paraId="21DAB9BF" w14:textId="140A7B73" w:rsidR="00D0239E" w:rsidRDefault="00D0239E" w:rsidP="00D0239E">
      <w:pPr>
        <w:spacing w:after="160" w:line="259" w:lineRule="auto"/>
      </w:pPr>
      <w:r>
        <w:t>Tới đây, MySQL sẽ hỏi bạn có muốn nhập mật khẩu cho tài khoản root của MySQL? Và tất nhiên bạn sẽ phải nhập “</w:t>
      </w:r>
      <w:r w:rsidR="00C015A3">
        <w:t>y</w:t>
      </w:r>
      <w:r>
        <w:t>” và nhập 2 lần mật khẩu cho tài khoản root. Lưu ý đây là tài khoản có quyền quản trị cao nhất của MySQL, do đó bạn nên chọn mật khẩu có trên 12 ký tự (bao gồm chữ hoa, chữ thường, chữ số và ký tự đặc biệt), sau đó lưu tại 1 nơi bí mật để phòng khi bạn quên mất mật khẩu.</w:t>
      </w:r>
    </w:p>
    <w:p w14:paraId="5F149067" w14:textId="77777777" w:rsidR="00D0239E" w:rsidRDefault="00D0239E" w:rsidP="00D0239E">
      <w:pPr>
        <w:spacing w:after="160" w:line="259" w:lineRule="auto"/>
      </w:pPr>
      <w:r>
        <w:t>Sau đó :</w:t>
      </w:r>
    </w:p>
    <w:p w14:paraId="32F4AC37" w14:textId="600985BF" w:rsidR="00D0239E" w:rsidRPr="00410B22" w:rsidRDefault="00410B22" w:rsidP="00D0239E">
      <w:pPr>
        <w:spacing w:after="160" w:line="259" w:lineRule="auto"/>
        <w:rPr>
          <w:i/>
        </w:rPr>
      </w:pPr>
      <w:r w:rsidRPr="00410B22">
        <w:rPr>
          <w:i/>
        </w:rPr>
        <w:t>Set root password? [Y/n]: y</w:t>
      </w:r>
    </w:p>
    <w:p w14:paraId="6F7F89ED" w14:textId="77777777" w:rsidR="00D0239E" w:rsidRPr="00410B22" w:rsidRDefault="00D0239E" w:rsidP="00D0239E">
      <w:pPr>
        <w:spacing w:after="160" w:line="259" w:lineRule="auto"/>
        <w:rPr>
          <w:i/>
        </w:rPr>
      </w:pPr>
      <w:r w:rsidRPr="00410B22">
        <w:rPr>
          <w:i/>
        </w:rPr>
        <w:t>New password:</w:t>
      </w:r>
    </w:p>
    <w:p w14:paraId="0ADB4209" w14:textId="77777777" w:rsidR="00D0239E" w:rsidRPr="00410B22" w:rsidRDefault="00D0239E" w:rsidP="00D0239E">
      <w:pPr>
        <w:spacing w:after="160" w:line="259" w:lineRule="auto"/>
        <w:rPr>
          <w:i/>
        </w:rPr>
      </w:pPr>
      <w:r w:rsidRPr="00410B22">
        <w:rPr>
          <w:i/>
        </w:rPr>
        <w:t>Re-enter new password:</w:t>
      </w:r>
    </w:p>
    <w:p w14:paraId="18810D57" w14:textId="77777777" w:rsidR="00D0239E" w:rsidRPr="00410B22" w:rsidRDefault="00D0239E" w:rsidP="00D0239E">
      <w:pPr>
        <w:spacing w:after="160" w:line="259" w:lineRule="auto"/>
        <w:rPr>
          <w:i/>
        </w:rPr>
      </w:pPr>
      <w:r w:rsidRPr="00410B22">
        <w:rPr>
          <w:i/>
        </w:rPr>
        <w:t>Password updated successfully!</w:t>
      </w:r>
    </w:p>
    <w:p w14:paraId="29E993AE" w14:textId="77777777" w:rsidR="00D0239E" w:rsidRPr="00410B22" w:rsidRDefault="00D0239E" w:rsidP="00D0239E">
      <w:pPr>
        <w:spacing w:after="160" w:line="259" w:lineRule="auto"/>
        <w:rPr>
          <w:i/>
        </w:rPr>
      </w:pPr>
      <w:r w:rsidRPr="00410B22">
        <w:rPr>
          <w:i/>
        </w:rPr>
        <w:t>Reloading privilege tables..</w:t>
      </w:r>
    </w:p>
    <w:p w14:paraId="00D34239" w14:textId="77777777" w:rsidR="00D0239E" w:rsidRPr="00410B22" w:rsidRDefault="00D0239E" w:rsidP="00D0239E">
      <w:pPr>
        <w:spacing w:after="160" w:line="259" w:lineRule="auto"/>
        <w:rPr>
          <w:i/>
        </w:rPr>
      </w:pPr>
      <w:r w:rsidRPr="00410B22">
        <w:rPr>
          <w:i/>
        </w:rPr>
        <w:t xml:space="preserve"> ... Success!</w:t>
      </w:r>
    </w:p>
    <w:p w14:paraId="229878A3" w14:textId="77777777" w:rsidR="00D0239E" w:rsidRPr="00302F4D" w:rsidRDefault="00D0239E" w:rsidP="00D0239E">
      <w:pPr>
        <w:spacing w:after="160" w:line="259" w:lineRule="auto"/>
        <w:rPr>
          <w:i/>
        </w:rPr>
      </w:pPr>
      <w:r w:rsidRPr="00302F4D">
        <w:rPr>
          <w:i/>
        </w:rPr>
        <w:t xml:space="preserve">Remove anonymous users? [Y/n] </w:t>
      </w:r>
    </w:p>
    <w:p w14:paraId="4E58D77C" w14:textId="77777777" w:rsidR="00D0239E" w:rsidRDefault="00D0239E" w:rsidP="00D0239E">
      <w:pPr>
        <w:spacing w:after="160" w:line="259" w:lineRule="auto"/>
      </w:pPr>
      <w:r>
        <w:t>Tới đây, MySQL sẽ hỏi bạn có muốn xoá tài khoản nặc danh (anonymous), vì lý do an toàn thì bạn nên chọn “Y”</w:t>
      </w:r>
    </w:p>
    <w:p w14:paraId="414F9AD2" w14:textId="77777777" w:rsidR="00D0239E" w:rsidRPr="00302F4D" w:rsidRDefault="00D0239E" w:rsidP="00D0239E">
      <w:pPr>
        <w:spacing w:after="160" w:line="259" w:lineRule="auto"/>
        <w:rPr>
          <w:i/>
        </w:rPr>
      </w:pPr>
      <w:r w:rsidRPr="00302F4D">
        <w:rPr>
          <w:i/>
        </w:rPr>
        <w:lastRenderedPageBreak/>
        <w:t>Remove anonymous users? [Y/n] Y</w:t>
      </w:r>
    </w:p>
    <w:p w14:paraId="25F33DE9" w14:textId="77777777" w:rsidR="00D0239E" w:rsidRPr="00302F4D" w:rsidRDefault="00D0239E" w:rsidP="00D0239E">
      <w:pPr>
        <w:spacing w:after="160" w:line="259" w:lineRule="auto"/>
        <w:rPr>
          <w:i/>
        </w:rPr>
      </w:pPr>
      <w:r w:rsidRPr="00302F4D">
        <w:rPr>
          <w:i/>
        </w:rPr>
        <w:t xml:space="preserve"> ... Success!</w:t>
      </w:r>
    </w:p>
    <w:p w14:paraId="7F9AE264" w14:textId="77777777" w:rsidR="00D0239E" w:rsidRDefault="00D0239E" w:rsidP="00D0239E">
      <w:pPr>
        <w:spacing w:after="160" w:line="259" w:lineRule="auto"/>
      </w:pPr>
    </w:p>
    <w:p w14:paraId="2327CF26" w14:textId="77777777" w:rsidR="004D2982" w:rsidRDefault="00D0239E" w:rsidP="00D0239E">
      <w:pPr>
        <w:spacing w:after="160" w:line="259" w:lineRule="auto"/>
      </w:pPr>
      <w:r>
        <w:t>Tại đây, MySQL sẽ hỏi là bạn sẽ không cho đăng nhập tài khoản root từ xa? Và cũng vì lý do an toàn, bạn cũng nên chọn “Y”.</w:t>
      </w:r>
    </w:p>
    <w:p w14:paraId="36243716" w14:textId="77777777" w:rsidR="004D2982" w:rsidRDefault="004D2982" w:rsidP="00D0239E">
      <w:pPr>
        <w:spacing w:after="160" w:line="259" w:lineRule="auto"/>
      </w:pPr>
      <w:r>
        <w:t>Xong, chúng ta khởi động dịch vụ mysql:</w:t>
      </w:r>
    </w:p>
    <w:p w14:paraId="122BB7B3" w14:textId="6894D8BB" w:rsidR="00D0239E" w:rsidRPr="004D2982" w:rsidRDefault="004D2982" w:rsidP="00D0239E">
      <w:pPr>
        <w:spacing w:after="160" w:line="259" w:lineRule="auto"/>
        <w:rPr>
          <w:i/>
        </w:rPr>
      </w:pPr>
      <w:r w:rsidRPr="004D2982">
        <w:rPr>
          <w:i/>
        </w:rPr>
        <w:t>Service mysql start</w:t>
      </w:r>
      <w:r w:rsidR="00D0239E" w:rsidRPr="004D2982">
        <w:rPr>
          <w:i/>
        </w:rPr>
        <w:br w:type="page"/>
      </w:r>
    </w:p>
    <w:p w14:paraId="5A85AA96" w14:textId="4A53F6B1" w:rsidR="00D262FE" w:rsidRPr="00317ECF" w:rsidRDefault="00D262FE" w:rsidP="00317ECF">
      <w:r w:rsidRPr="00317ECF">
        <w:lastRenderedPageBreak/>
        <w:t>2.3. Cài đặt và khởi động ứng dụng trên Server</w:t>
      </w:r>
    </w:p>
    <w:p w14:paraId="1805A7AB" w14:textId="2BFE1394" w:rsidR="00317ECF" w:rsidRPr="00317ECF" w:rsidRDefault="00317ECF" w:rsidP="00317ECF">
      <w:r w:rsidRPr="00317ECF">
        <w:t>2.4. Cài đặt các Portlet đã thiết kế vào Liferay.</w:t>
      </w:r>
    </w:p>
    <w:p w14:paraId="7BE6C967" w14:textId="77777777" w:rsidR="00E20E4F" w:rsidRDefault="00E20E4F">
      <w:pPr>
        <w:spacing w:after="160" w:line="259" w:lineRule="auto"/>
        <w:rPr>
          <w:rFonts w:eastAsiaTheme="majorEastAsia"/>
          <w:b/>
          <w:color w:val="000000" w:themeColor="text1"/>
          <w:sz w:val="28"/>
          <w:szCs w:val="28"/>
        </w:rPr>
      </w:pPr>
      <w:r>
        <w:rPr>
          <w:b/>
          <w:color w:val="000000" w:themeColor="text1"/>
          <w:sz w:val="28"/>
          <w:szCs w:val="28"/>
        </w:rPr>
        <w:br w:type="page"/>
      </w:r>
    </w:p>
    <w:p w14:paraId="6B851353" w14:textId="2959FA5F" w:rsidR="0092024F" w:rsidRPr="00795472" w:rsidRDefault="0092024F" w:rsidP="004D354A">
      <w:pPr>
        <w:pStyle w:val="Heading1"/>
        <w:spacing w:line="312" w:lineRule="auto"/>
        <w:ind w:firstLine="540"/>
        <w:contextualSpacing/>
        <w:mirrorIndents/>
        <w:rPr>
          <w:rFonts w:ascii="Times New Roman" w:hAnsi="Times New Roman" w:cs="Times New Roman"/>
          <w:b/>
          <w:color w:val="000000" w:themeColor="text1"/>
          <w:sz w:val="28"/>
          <w:szCs w:val="28"/>
        </w:rPr>
      </w:pPr>
      <w:r w:rsidRPr="00795472">
        <w:rPr>
          <w:rFonts w:ascii="Times New Roman" w:hAnsi="Times New Roman" w:cs="Times New Roman"/>
          <w:b/>
          <w:color w:val="000000" w:themeColor="text1"/>
          <w:sz w:val="28"/>
          <w:szCs w:val="28"/>
        </w:rPr>
        <w:lastRenderedPageBreak/>
        <w:t>TÀI LIỆU THAM KHẢO</w:t>
      </w:r>
    </w:p>
    <w:p w14:paraId="6B433F60" w14:textId="77777777" w:rsidR="0092024F" w:rsidRDefault="0092024F" w:rsidP="004D354A">
      <w:pPr>
        <w:spacing w:line="312" w:lineRule="auto"/>
        <w:ind w:firstLine="540"/>
        <w:contextualSpacing/>
        <w:mirrorIndents/>
        <w:rPr>
          <w:b/>
        </w:rPr>
      </w:pPr>
    </w:p>
    <w:p w14:paraId="13F4965F" w14:textId="6F4CDEE7" w:rsidR="004D6FF9" w:rsidRDefault="004D6FF9" w:rsidP="004D354A">
      <w:pPr>
        <w:spacing w:line="312" w:lineRule="auto"/>
        <w:ind w:firstLine="540"/>
        <w:contextualSpacing/>
        <w:mirrorIndents/>
        <w:rPr>
          <w:b/>
        </w:rPr>
      </w:pPr>
      <w:r>
        <w:rPr>
          <w:b/>
        </w:rPr>
        <w:t xml:space="preserve">[1] </w:t>
      </w:r>
      <w:r w:rsidR="007C4BC7">
        <w:rPr>
          <w:b/>
        </w:rPr>
        <w:t>–</w:t>
      </w:r>
      <w:r>
        <w:rPr>
          <w:b/>
        </w:rPr>
        <w:t xml:space="preserve"> </w:t>
      </w:r>
      <w:r w:rsidRPr="004D6FF9">
        <w:rPr>
          <w:b/>
        </w:rPr>
        <w:t>Bài giảng</w:t>
      </w:r>
      <w:r>
        <w:rPr>
          <w:b/>
        </w:rPr>
        <w:t xml:space="preserve"> </w:t>
      </w:r>
      <w:r w:rsidRPr="004D6FF9">
        <w:rPr>
          <w:b/>
        </w:rPr>
        <w:t>Phát triển ứng dụng trên Liferay Portal</w:t>
      </w:r>
      <w:r w:rsidR="009561E9">
        <w:rPr>
          <w:b/>
        </w:rPr>
        <w:t>, 2012</w:t>
      </w:r>
      <w:r>
        <w:rPr>
          <w:b/>
        </w:rPr>
        <w:t xml:space="preserve"> - </w:t>
      </w:r>
      <w:r w:rsidRPr="004D6FF9">
        <w:rPr>
          <w:b/>
        </w:rPr>
        <w:t>Biên soạn: Tiến sĩ Ngô Bá Hùng</w:t>
      </w:r>
    </w:p>
    <w:p w14:paraId="1497E70A" w14:textId="624FEFFA" w:rsidR="002A6EA9" w:rsidRDefault="000806A8" w:rsidP="004D354A">
      <w:pPr>
        <w:spacing w:line="312" w:lineRule="auto"/>
        <w:ind w:firstLine="540"/>
        <w:contextualSpacing/>
        <w:mirrorIndents/>
        <w:rPr>
          <w:b/>
        </w:rPr>
      </w:pPr>
      <w:r>
        <w:rPr>
          <w:b/>
        </w:rPr>
        <w:t xml:space="preserve">[2] </w:t>
      </w:r>
      <w:r w:rsidR="00731174">
        <w:rPr>
          <w:b/>
        </w:rPr>
        <w:t>–</w:t>
      </w:r>
      <w:r>
        <w:rPr>
          <w:b/>
        </w:rPr>
        <w:t xml:space="preserve"> </w:t>
      </w:r>
      <w:r w:rsidR="00731174">
        <w:rPr>
          <w:b/>
        </w:rPr>
        <w:t xml:space="preserve">Liferay VietNam Forum - </w:t>
      </w:r>
      <w:hyperlink r:id="rId12" w:history="1">
        <w:r w:rsidR="00731174" w:rsidRPr="00A265CD">
          <w:rPr>
            <w:rStyle w:val="Hyperlink"/>
            <w:b/>
          </w:rPr>
          <w:t>https://www.liferay.com/community/forums/-/message_boards/message/33013040</w:t>
        </w:r>
      </w:hyperlink>
    </w:p>
    <w:p w14:paraId="73A6776C" w14:textId="79CFF61A" w:rsidR="00731174" w:rsidRPr="0092024F" w:rsidRDefault="00731174" w:rsidP="004D354A">
      <w:pPr>
        <w:spacing w:line="312" w:lineRule="auto"/>
        <w:ind w:firstLine="540"/>
        <w:contextualSpacing/>
        <w:mirrorIndents/>
        <w:rPr>
          <w:b/>
        </w:rPr>
      </w:pPr>
      <w:r>
        <w:rPr>
          <w:b/>
        </w:rPr>
        <w:t>[3]</w:t>
      </w:r>
    </w:p>
    <w:sectPr w:rsidR="00731174" w:rsidRPr="0092024F" w:rsidSect="0008464B">
      <w:headerReference w:type="default" r:id="rId13"/>
      <w:footerReference w:type="default" r:id="rId14"/>
      <w:pgSz w:w="12240" w:h="15840"/>
      <w:pgMar w:top="1440" w:right="108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B6401" w14:textId="77777777" w:rsidR="007B265F" w:rsidRDefault="007B265F" w:rsidP="002D3A18">
      <w:r>
        <w:separator/>
      </w:r>
    </w:p>
  </w:endnote>
  <w:endnote w:type="continuationSeparator" w:id="0">
    <w:p w14:paraId="49593D7A" w14:textId="77777777" w:rsidR="007B265F" w:rsidRDefault="007B265F" w:rsidP="002D3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embedBold r:id="rId1" w:subsetted="1" w:fontKey="{72535801-D152-4C89-BA6F-E4D1754063F8}"/>
  </w:font>
  <w:font w:name="Tahoma">
    <w:panose1 w:val="020B0604030504040204"/>
    <w:charset w:val="00"/>
    <w:family w:val="swiss"/>
    <w:pitch w:val="variable"/>
    <w:sig w:usb0="E1002EFF" w:usb1="C000605B" w:usb2="00000029" w:usb3="00000000" w:csb0="000101FF" w:csb1="00000000"/>
    <w:embedRegular r:id="rId2" w:fontKey="{67A75CA1-85FA-41D2-978A-0442C41EE3C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B1452" w14:textId="63672459" w:rsidR="002D3A18" w:rsidRDefault="002D3A18" w:rsidP="003308C5">
    <w:pPr>
      <w:pStyle w:val="Header"/>
      <w:pBdr>
        <w:bottom w:val="double" w:sz="6" w:space="1" w:color="auto"/>
      </w:pBdr>
      <w:tabs>
        <w:tab w:val="clear" w:pos="9360"/>
        <w:tab w:val="right" w:pos="10080"/>
      </w:tabs>
    </w:pPr>
  </w:p>
  <w:p w14:paraId="72DEE975" w14:textId="13C2916E" w:rsidR="002D3A18" w:rsidRDefault="002D3A18" w:rsidP="003308C5">
    <w:pPr>
      <w:pStyle w:val="Footer"/>
      <w:tabs>
        <w:tab w:val="clear" w:pos="9360"/>
        <w:tab w:val="right" w:pos="10080"/>
      </w:tabs>
    </w:pPr>
    <w:r>
      <w:t>Website cung cấp dịch vụ sinh viên bằng Liferay</w:t>
    </w:r>
    <w:r>
      <w:tab/>
      <w:t xml:space="preserve">Trang </w:t>
    </w:r>
    <w:r w:rsidR="003308C5">
      <w:fldChar w:fldCharType="begin"/>
    </w:r>
    <w:r w:rsidR="003308C5">
      <w:instrText xml:space="preserve"> PAGE   \* MERGEFORMAT </w:instrText>
    </w:r>
    <w:r w:rsidR="003308C5">
      <w:fldChar w:fldCharType="separate"/>
    </w:r>
    <w:r w:rsidR="00B329BB">
      <w:rPr>
        <w:noProof/>
      </w:rPr>
      <w:t>15</w:t>
    </w:r>
    <w:r w:rsidR="003308C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0393B" w14:textId="77777777" w:rsidR="007B265F" w:rsidRDefault="007B265F" w:rsidP="002D3A18">
      <w:r>
        <w:separator/>
      </w:r>
    </w:p>
  </w:footnote>
  <w:footnote w:type="continuationSeparator" w:id="0">
    <w:p w14:paraId="7B9B8BB6" w14:textId="77777777" w:rsidR="007B265F" w:rsidRDefault="007B265F" w:rsidP="002D3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CD73C" w14:textId="7B0F2499" w:rsidR="002D3A18" w:rsidRDefault="002D3A18" w:rsidP="003308C5">
    <w:pPr>
      <w:pStyle w:val="Header"/>
      <w:pBdr>
        <w:bottom w:val="double" w:sz="6" w:space="1" w:color="auto"/>
      </w:pBdr>
      <w:tabs>
        <w:tab w:val="clear" w:pos="9360"/>
        <w:tab w:val="right" w:pos="10080"/>
      </w:tabs>
    </w:pPr>
    <w:r>
      <w:t>Niên luận Mạng máy tính và Truyền thông</w:t>
    </w:r>
    <w:r>
      <w:tab/>
    </w:r>
    <w:r>
      <w:tab/>
    </w:r>
    <w:r w:rsidR="00775AC1">
      <w:t>GVHD: ThS</w:t>
    </w:r>
    <w:r>
      <w:t>. Lâm Chí Nguyện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63C7"/>
    <w:multiLevelType w:val="multilevel"/>
    <w:tmpl w:val="27EA943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nsid w:val="03296BEC"/>
    <w:multiLevelType w:val="hybridMultilevel"/>
    <w:tmpl w:val="026A0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23BA6"/>
    <w:multiLevelType w:val="multilevel"/>
    <w:tmpl w:val="08A055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CEF624A"/>
    <w:multiLevelType w:val="hybridMultilevel"/>
    <w:tmpl w:val="FE72DE38"/>
    <w:lvl w:ilvl="0" w:tplc="242E7626">
      <w:start w:val="2"/>
      <w:numFmt w:val="bullet"/>
      <w:lvlText w:val="-"/>
      <w:lvlJc w:val="left"/>
      <w:pPr>
        <w:ind w:left="1440" w:hanging="360"/>
      </w:pPr>
      <w:rPr>
        <w:rFonts w:ascii="Times New Roman" w:eastAsia="Times New Roman" w:hAnsi="Times New Roman" w:cs="Times New Roman" w:hint="default"/>
        <w:sz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FC62A4"/>
    <w:multiLevelType w:val="hybridMultilevel"/>
    <w:tmpl w:val="49A83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43E059A"/>
    <w:multiLevelType w:val="multilevel"/>
    <w:tmpl w:val="C1FC66B6"/>
    <w:lvl w:ilvl="0">
      <w:start w:val="1"/>
      <w:numFmt w:val="decimal"/>
      <w:lvlText w:val="%1."/>
      <w:lvlJc w:val="left"/>
      <w:pPr>
        <w:ind w:left="330" w:firstLine="390"/>
      </w:pPr>
      <w:rPr>
        <w:rFonts w:hint="default"/>
        <w:b w:val="0"/>
        <w:color w:val="auto"/>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nsid w:val="323144EC"/>
    <w:multiLevelType w:val="multilevel"/>
    <w:tmpl w:val="C1FC66B6"/>
    <w:lvl w:ilvl="0">
      <w:start w:val="1"/>
      <w:numFmt w:val="decimal"/>
      <w:lvlText w:val="%1."/>
      <w:lvlJc w:val="left"/>
      <w:pPr>
        <w:ind w:left="330" w:firstLine="390"/>
      </w:pPr>
      <w:rPr>
        <w:rFonts w:hint="default"/>
        <w:b w:val="0"/>
        <w:color w:val="auto"/>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nsid w:val="32B802D3"/>
    <w:multiLevelType w:val="multilevel"/>
    <w:tmpl w:val="1DAEE1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37C6C6F"/>
    <w:multiLevelType w:val="multilevel"/>
    <w:tmpl w:val="3F0614EA"/>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349D20E4"/>
    <w:multiLevelType w:val="hybridMultilevel"/>
    <w:tmpl w:val="10F84EF6"/>
    <w:lvl w:ilvl="0" w:tplc="242E7626">
      <w:start w:val="2"/>
      <w:numFmt w:val="bullet"/>
      <w:lvlText w:val="-"/>
      <w:lvlJc w:val="left"/>
      <w:pPr>
        <w:ind w:left="720" w:hanging="360"/>
      </w:pPr>
      <w:rPr>
        <w:rFonts w:ascii="Times New Roman" w:eastAsia="Times New Roman" w:hAnsi="Times New Roman" w:cs="Times New Roman" w:hint="default"/>
        <w:sz w:val="26"/>
      </w:rPr>
    </w:lvl>
    <w:lvl w:ilvl="1" w:tplc="242E7626">
      <w:start w:val="2"/>
      <w:numFmt w:val="bullet"/>
      <w:lvlText w:val="-"/>
      <w:lvlJc w:val="left"/>
      <w:pPr>
        <w:ind w:left="1440" w:hanging="360"/>
      </w:pPr>
      <w:rPr>
        <w:rFonts w:ascii="Times New Roman" w:eastAsia="Times New Roman" w:hAnsi="Times New Roman" w:cs="Times New Roman" w:hint="default"/>
        <w:sz w:val="2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EF2804"/>
    <w:multiLevelType w:val="multilevel"/>
    <w:tmpl w:val="C1FC66B6"/>
    <w:lvl w:ilvl="0">
      <w:start w:val="1"/>
      <w:numFmt w:val="decimal"/>
      <w:lvlText w:val="%1."/>
      <w:lvlJc w:val="left"/>
      <w:pPr>
        <w:ind w:left="330" w:firstLine="390"/>
      </w:pPr>
      <w:rPr>
        <w:rFonts w:hint="default"/>
        <w:b w:val="0"/>
        <w:color w:val="auto"/>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nsid w:val="3D743B12"/>
    <w:multiLevelType w:val="multilevel"/>
    <w:tmpl w:val="D96A60E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476374FF"/>
    <w:multiLevelType w:val="hybridMultilevel"/>
    <w:tmpl w:val="3A60FF84"/>
    <w:lvl w:ilvl="0" w:tplc="CBFE45D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64633E"/>
    <w:multiLevelType w:val="hybridMultilevel"/>
    <w:tmpl w:val="7A4419FA"/>
    <w:lvl w:ilvl="0" w:tplc="9720246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C7856F3"/>
    <w:multiLevelType w:val="multilevel"/>
    <w:tmpl w:val="EC66A85C"/>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4D417362"/>
    <w:multiLevelType w:val="hybridMultilevel"/>
    <w:tmpl w:val="8138E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E134BA"/>
    <w:multiLevelType w:val="hybridMultilevel"/>
    <w:tmpl w:val="EFE26FDA"/>
    <w:lvl w:ilvl="0" w:tplc="242E7626">
      <w:start w:val="2"/>
      <w:numFmt w:val="bullet"/>
      <w:lvlText w:val="-"/>
      <w:lvlJc w:val="left"/>
      <w:pPr>
        <w:ind w:left="1440" w:hanging="360"/>
      </w:pPr>
      <w:rPr>
        <w:rFonts w:ascii="Times New Roman" w:eastAsia="Times New Roman" w:hAnsi="Times New Roman" w:cs="Times New Roman" w:hint="default"/>
        <w:sz w:val="2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DDF7D86"/>
    <w:multiLevelType w:val="hybridMultilevel"/>
    <w:tmpl w:val="7DD84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350F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7364852"/>
    <w:multiLevelType w:val="multilevel"/>
    <w:tmpl w:val="688EA6DC"/>
    <w:lvl w:ilvl="0">
      <w:start w:val="2"/>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0">
    <w:nsid w:val="68763729"/>
    <w:multiLevelType w:val="hybridMultilevel"/>
    <w:tmpl w:val="8B140426"/>
    <w:lvl w:ilvl="0" w:tplc="F80EE3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FDF0964"/>
    <w:multiLevelType w:val="hybridMultilevel"/>
    <w:tmpl w:val="988E2854"/>
    <w:lvl w:ilvl="0" w:tplc="2856B32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7568B9"/>
    <w:multiLevelType w:val="multilevel"/>
    <w:tmpl w:val="C1FC66B6"/>
    <w:lvl w:ilvl="0">
      <w:start w:val="1"/>
      <w:numFmt w:val="decimal"/>
      <w:lvlText w:val="%1."/>
      <w:lvlJc w:val="left"/>
      <w:pPr>
        <w:ind w:left="330" w:firstLine="390"/>
      </w:pPr>
      <w:rPr>
        <w:rFonts w:hint="default"/>
        <w:b w:val="0"/>
        <w:color w:val="auto"/>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nsid w:val="7A16764F"/>
    <w:multiLevelType w:val="hybridMultilevel"/>
    <w:tmpl w:val="FC2E123C"/>
    <w:lvl w:ilvl="0" w:tplc="242E7626">
      <w:start w:val="2"/>
      <w:numFmt w:val="bullet"/>
      <w:lvlText w:val="-"/>
      <w:lvlJc w:val="left"/>
      <w:pPr>
        <w:ind w:left="720" w:hanging="360"/>
      </w:pPr>
      <w:rPr>
        <w:rFonts w:ascii="Times New Roman" w:eastAsia="Times New Roman" w:hAnsi="Times New Roman" w:cs="Times New Roman" w:hint="default"/>
        <w:sz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8"/>
  </w:num>
  <w:num w:numId="4">
    <w:abstractNumId w:val="7"/>
  </w:num>
  <w:num w:numId="5">
    <w:abstractNumId w:val="21"/>
  </w:num>
  <w:num w:numId="6">
    <w:abstractNumId w:val="4"/>
  </w:num>
  <w:num w:numId="7">
    <w:abstractNumId w:val="0"/>
  </w:num>
  <w:num w:numId="8">
    <w:abstractNumId w:val="23"/>
  </w:num>
  <w:num w:numId="9">
    <w:abstractNumId w:val="14"/>
  </w:num>
  <w:num w:numId="10">
    <w:abstractNumId w:val="11"/>
  </w:num>
  <w:num w:numId="11">
    <w:abstractNumId w:val="16"/>
  </w:num>
  <w:num w:numId="12">
    <w:abstractNumId w:val="9"/>
  </w:num>
  <w:num w:numId="13">
    <w:abstractNumId w:val="19"/>
  </w:num>
  <w:num w:numId="14">
    <w:abstractNumId w:val="22"/>
  </w:num>
  <w:num w:numId="15">
    <w:abstractNumId w:val="2"/>
  </w:num>
  <w:num w:numId="16">
    <w:abstractNumId w:val="6"/>
  </w:num>
  <w:num w:numId="17">
    <w:abstractNumId w:val="10"/>
  </w:num>
  <w:num w:numId="18">
    <w:abstractNumId w:val="5"/>
  </w:num>
  <w:num w:numId="19">
    <w:abstractNumId w:val="8"/>
  </w:num>
  <w:num w:numId="20">
    <w:abstractNumId w:val="1"/>
  </w:num>
  <w:num w:numId="21">
    <w:abstractNumId w:val="13"/>
  </w:num>
  <w:num w:numId="22">
    <w:abstractNumId w:val="17"/>
  </w:num>
  <w:num w:numId="23">
    <w:abstractNumId w:val="1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TrueTypeFonts/>
  <w:saveSubset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7FD"/>
    <w:rsid w:val="0002163F"/>
    <w:rsid w:val="000265B2"/>
    <w:rsid w:val="00043856"/>
    <w:rsid w:val="000543FF"/>
    <w:rsid w:val="000673EC"/>
    <w:rsid w:val="000723AE"/>
    <w:rsid w:val="000806A8"/>
    <w:rsid w:val="0008464B"/>
    <w:rsid w:val="000A1D70"/>
    <w:rsid w:val="000A4ECB"/>
    <w:rsid w:val="000B1EE4"/>
    <w:rsid w:val="000B7473"/>
    <w:rsid w:val="000C4823"/>
    <w:rsid w:val="000F3366"/>
    <w:rsid w:val="00100136"/>
    <w:rsid w:val="00105C43"/>
    <w:rsid w:val="0012493E"/>
    <w:rsid w:val="001323F9"/>
    <w:rsid w:val="00134708"/>
    <w:rsid w:val="00155784"/>
    <w:rsid w:val="00161E0C"/>
    <w:rsid w:val="001C0C06"/>
    <w:rsid w:val="001C4F47"/>
    <w:rsid w:val="001E7540"/>
    <w:rsid w:val="001F3223"/>
    <w:rsid w:val="0021793B"/>
    <w:rsid w:val="00235841"/>
    <w:rsid w:val="00242B90"/>
    <w:rsid w:val="002441D2"/>
    <w:rsid w:val="00247CD2"/>
    <w:rsid w:val="00253790"/>
    <w:rsid w:val="002711B0"/>
    <w:rsid w:val="0029352C"/>
    <w:rsid w:val="002A6EA9"/>
    <w:rsid w:val="002C0546"/>
    <w:rsid w:val="002C5CBC"/>
    <w:rsid w:val="002D3A18"/>
    <w:rsid w:val="002E6C9E"/>
    <w:rsid w:val="00302F4D"/>
    <w:rsid w:val="00317ECF"/>
    <w:rsid w:val="003278F7"/>
    <w:rsid w:val="003308C5"/>
    <w:rsid w:val="003566DE"/>
    <w:rsid w:val="003874D6"/>
    <w:rsid w:val="00396755"/>
    <w:rsid w:val="003A72FB"/>
    <w:rsid w:val="003C618A"/>
    <w:rsid w:val="003E1FAA"/>
    <w:rsid w:val="003F20BC"/>
    <w:rsid w:val="003F27A4"/>
    <w:rsid w:val="004007E2"/>
    <w:rsid w:val="00405A60"/>
    <w:rsid w:val="00410B22"/>
    <w:rsid w:val="00415B21"/>
    <w:rsid w:val="00424793"/>
    <w:rsid w:val="0044042F"/>
    <w:rsid w:val="00445219"/>
    <w:rsid w:val="004570F0"/>
    <w:rsid w:val="0046523A"/>
    <w:rsid w:val="00466A72"/>
    <w:rsid w:val="0049727E"/>
    <w:rsid w:val="004A4BC8"/>
    <w:rsid w:val="004C4C12"/>
    <w:rsid w:val="004D2982"/>
    <w:rsid w:val="004D354A"/>
    <w:rsid w:val="004D6FF9"/>
    <w:rsid w:val="004E14E2"/>
    <w:rsid w:val="004E2202"/>
    <w:rsid w:val="004F01D3"/>
    <w:rsid w:val="00517D4C"/>
    <w:rsid w:val="00537B5D"/>
    <w:rsid w:val="0054108A"/>
    <w:rsid w:val="00547FF7"/>
    <w:rsid w:val="0055366E"/>
    <w:rsid w:val="0056541D"/>
    <w:rsid w:val="00574F09"/>
    <w:rsid w:val="0058243A"/>
    <w:rsid w:val="00584A51"/>
    <w:rsid w:val="005B3194"/>
    <w:rsid w:val="005D1F39"/>
    <w:rsid w:val="005F4291"/>
    <w:rsid w:val="00612144"/>
    <w:rsid w:val="00614228"/>
    <w:rsid w:val="0061585C"/>
    <w:rsid w:val="00645A9D"/>
    <w:rsid w:val="006516F9"/>
    <w:rsid w:val="006617B8"/>
    <w:rsid w:val="00670339"/>
    <w:rsid w:val="006822A4"/>
    <w:rsid w:val="006A3502"/>
    <w:rsid w:val="006B072F"/>
    <w:rsid w:val="006D7653"/>
    <w:rsid w:val="006E397E"/>
    <w:rsid w:val="006F0F6D"/>
    <w:rsid w:val="006F24F3"/>
    <w:rsid w:val="006F254C"/>
    <w:rsid w:val="006F29B5"/>
    <w:rsid w:val="00703B71"/>
    <w:rsid w:val="007049BA"/>
    <w:rsid w:val="00731174"/>
    <w:rsid w:val="00734D4D"/>
    <w:rsid w:val="00735EF8"/>
    <w:rsid w:val="00736B77"/>
    <w:rsid w:val="00775AC1"/>
    <w:rsid w:val="00776C13"/>
    <w:rsid w:val="00790E22"/>
    <w:rsid w:val="00795472"/>
    <w:rsid w:val="007A0E63"/>
    <w:rsid w:val="007A2378"/>
    <w:rsid w:val="007B1450"/>
    <w:rsid w:val="007B265F"/>
    <w:rsid w:val="007C4BC7"/>
    <w:rsid w:val="007C5349"/>
    <w:rsid w:val="007D3832"/>
    <w:rsid w:val="0081371C"/>
    <w:rsid w:val="00821491"/>
    <w:rsid w:val="008266D8"/>
    <w:rsid w:val="00831564"/>
    <w:rsid w:val="00835072"/>
    <w:rsid w:val="00836796"/>
    <w:rsid w:val="0084176E"/>
    <w:rsid w:val="00842281"/>
    <w:rsid w:val="00894E44"/>
    <w:rsid w:val="008A2468"/>
    <w:rsid w:val="008A38FA"/>
    <w:rsid w:val="008A6453"/>
    <w:rsid w:val="008C7FFC"/>
    <w:rsid w:val="008D7F24"/>
    <w:rsid w:val="008E7D9C"/>
    <w:rsid w:val="008F75DB"/>
    <w:rsid w:val="0090613C"/>
    <w:rsid w:val="009131D4"/>
    <w:rsid w:val="00915F7C"/>
    <w:rsid w:val="0092024F"/>
    <w:rsid w:val="00946604"/>
    <w:rsid w:val="009561E9"/>
    <w:rsid w:val="0095652A"/>
    <w:rsid w:val="00956F62"/>
    <w:rsid w:val="00973EB2"/>
    <w:rsid w:val="00980484"/>
    <w:rsid w:val="00986ED8"/>
    <w:rsid w:val="009A6747"/>
    <w:rsid w:val="009B48DD"/>
    <w:rsid w:val="009B4E23"/>
    <w:rsid w:val="009C5B4D"/>
    <w:rsid w:val="009E1ED0"/>
    <w:rsid w:val="00A13E2F"/>
    <w:rsid w:val="00A14C82"/>
    <w:rsid w:val="00A20955"/>
    <w:rsid w:val="00A245D7"/>
    <w:rsid w:val="00A34782"/>
    <w:rsid w:val="00A652CE"/>
    <w:rsid w:val="00A95834"/>
    <w:rsid w:val="00AA41D5"/>
    <w:rsid w:val="00AB2DC9"/>
    <w:rsid w:val="00AB7169"/>
    <w:rsid w:val="00AC3FE1"/>
    <w:rsid w:val="00AE6FB2"/>
    <w:rsid w:val="00B140BC"/>
    <w:rsid w:val="00B329BB"/>
    <w:rsid w:val="00B440B9"/>
    <w:rsid w:val="00B44A07"/>
    <w:rsid w:val="00B8232A"/>
    <w:rsid w:val="00B87879"/>
    <w:rsid w:val="00B90647"/>
    <w:rsid w:val="00B9752E"/>
    <w:rsid w:val="00BB4FB0"/>
    <w:rsid w:val="00BC73F3"/>
    <w:rsid w:val="00BC7AD7"/>
    <w:rsid w:val="00C015A3"/>
    <w:rsid w:val="00C01941"/>
    <w:rsid w:val="00C178A0"/>
    <w:rsid w:val="00C26985"/>
    <w:rsid w:val="00C32046"/>
    <w:rsid w:val="00C60523"/>
    <w:rsid w:val="00C7394F"/>
    <w:rsid w:val="00C82618"/>
    <w:rsid w:val="00CC2FCF"/>
    <w:rsid w:val="00CC646D"/>
    <w:rsid w:val="00CC7BFA"/>
    <w:rsid w:val="00CE50A7"/>
    <w:rsid w:val="00D0239E"/>
    <w:rsid w:val="00D23ED7"/>
    <w:rsid w:val="00D262FE"/>
    <w:rsid w:val="00D27E47"/>
    <w:rsid w:val="00D51150"/>
    <w:rsid w:val="00D72F80"/>
    <w:rsid w:val="00D95EEC"/>
    <w:rsid w:val="00DC79DD"/>
    <w:rsid w:val="00DE1EC1"/>
    <w:rsid w:val="00DF7F8D"/>
    <w:rsid w:val="00E20E4F"/>
    <w:rsid w:val="00E3075B"/>
    <w:rsid w:val="00E442E1"/>
    <w:rsid w:val="00E75ECF"/>
    <w:rsid w:val="00EB20F7"/>
    <w:rsid w:val="00EB6841"/>
    <w:rsid w:val="00F3077D"/>
    <w:rsid w:val="00F66241"/>
    <w:rsid w:val="00F977FD"/>
    <w:rsid w:val="00FA7D41"/>
    <w:rsid w:val="00FC4AC6"/>
    <w:rsid w:val="00FD0CF6"/>
    <w:rsid w:val="00FE3CE3"/>
    <w:rsid w:val="00FF5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7B3F5"/>
  <w15:docId w15:val="{DC414AAC-46B8-4962-AA22-DF330B7F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7F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8048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A18"/>
    <w:pPr>
      <w:tabs>
        <w:tab w:val="center" w:pos="4680"/>
        <w:tab w:val="right" w:pos="9360"/>
      </w:tabs>
    </w:pPr>
  </w:style>
  <w:style w:type="character" w:customStyle="1" w:styleId="HeaderChar">
    <w:name w:val="Header Char"/>
    <w:basedOn w:val="DefaultParagraphFont"/>
    <w:link w:val="Header"/>
    <w:uiPriority w:val="99"/>
    <w:rsid w:val="002D3A1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D3A18"/>
    <w:pPr>
      <w:tabs>
        <w:tab w:val="center" w:pos="4680"/>
        <w:tab w:val="right" w:pos="9360"/>
      </w:tabs>
    </w:pPr>
  </w:style>
  <w:style w:type="character" w:customStyle="1" w:styleId="FooterChar">
    <w:name w:val="Footer Char"/>
    <w:basedOn w:val="DefaultParagraphFont"/>
    <w:link w:val="Footer"/>
    <w:uiPriority w:val="99"/>
    <w:rsid w:val="002D3A18"/>
    <w:rPr>
      <w:rFonts w:ascii="Times New Roman" w:eastAsia="Times New Roman" w:hAnsi="Times New Roman" w:cs="Times New Roman"/>
      <w:sz w:val="24"/>
      <w:szCs w:val="24"/>
    </w:rPr>
  </w:style>
  <w:style w:type="paragraph" w:styleId="NoSpacing">
    <w:name w:val="No Spacing"/>
    <w:link w:val="NoSpacingChar"/>
    <w:uiPriority w:val="1"/>
    <w:qFormat/>
    <w:rsid w:val="003F20BC"/>
    <w:pPr>
      <w:spacing w:after="0" w:line="240" w:lineRule="auto"/>
    </w:pPr>
    <w:rPr>
      <w:rFonts w:eastAsiaTheme="minorEastAsia"/>
    </w:rPr>
  </w:style>
  <w:style w:type="character" w:customStyle="1" w:styleId="NoSpacingChar">
    <w:name w:val="No Spacing Char"/>
    <w:basedOn w:val="DefaultParagraphFont"/>
    <w:link w:val="NoSpacing"/>
    <w:uiPriority w:val="1"/>
    <w:rsid w:val="003F20BC"/>
    <w:rPr>
      <w:rFonts w:eastAsiaTheme="minorEastAsia"/>
    </w:rPr>
  </w:style>
  <w:style w:type="paragraph" w:styleId="Title">
    <w:name w:val="Title"/>
    <w:basedOn w:val="Normal"/>
    <w:next w:val="Normal"/>
    <w:link w:val="TitleChar"/>
    <w:uiPriority w:val="10"/>
    <w:qFormat/>
    <w:rsid w:val="006516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6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024F"/>
    <w:pPr>
      <w:ind w:left="720"/>
      <w:contextualSpacing/>
    </w:pPr>
  </w:style>
  <w:style w:type="character" w:customStyle="1" w:styleId="Heading1Char">
    <w:name w:val="Heading 1 Char"/>
    <w:basedOn w:val="DefaultParagraphFont"/>
    <w:link w:val="Heading1"/>
    <w:uiPriority w:val="9"/>
    <w:rsid w:val="0098048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566DE"/>
    <w:rPr>
      <w:rFonts w:ascii="Tahoma" w:hAnsi="Tahoma" w:cs="Tahoma"/>
      <w:sz w:val="16"/>
      <w:szCs w:val="16"/>
    </w:rPr>
  </w:style>
  <w:style w:type="character" w:customStyle="1" w:styleId="BalloonTextChar">
    <w:name w:val="Balloon Text Char"/>
    <w:basedOn w:val="DefaultParagraphFont"/>
    <w:link w:val="BalloonText"/>
    <w:uiPriority w:val="99"/>
    <w:semiHidden/>
    <w:rsid w:val="003566DE"/>
    <w:rPr>
      <w:rFonts w:ascii="Tahoma" w:eastAsia="Times New Roman" w:hAnsi="Tahoma" w:cs="Tahoma"/>
      <w:sz w:val="16"/>
      <w:szCs w:val="16"/>
    </w:rPr>
  </w:style>
  <w:style w:type="paragraph" w:styleId="Revision">
    <w:name w:val="Revision"/>
    <w:hidden/>
    <w:uiPriority w:val="99"/>
    <w:semiHidden/>
    <w:rsid w:val="00BC7AD7"/>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C7AD7"/>
    <w:rPr>
      <w:sz w:val="16"/>
      <w:szCs w:val="16"/>
    </w:rPr>
  </w:style>
  <w:style w:type="paragraph" w:styleId="CommentText">
    <w:name w:val="annotation text"/>
    <w:basedOn w:val="Normal"/>
    <w:link w:val="CommentTextChar"/>
    <w:uiPriority w:val="99"/>
    <w:semiHidden/>
    <w:unhideWhenUsed/>
    <w:rsid w:val="00BC7AD7"/>
    <w:rPr>
      <w:sz w:val="20"/>
      <w:szCs w:val="20"/>
    </w:rPr>
  </w:style>
  <w:style w:type="character" w:customStyle="1" w:styleId="CommentTextChar">
    <w:name w:val="Comment Text Char"/>
    <w:basedOn w:val="DefaultParagraphFont"/>
    <w:link w:val="CommentText"/>
    <w:uiPriority w:val="99"/>
    <w:semiHidden/>
    <w:rsid w:val="00BC7A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C7AD7"/>
    <w:rPr>
      <w:b/>
      <w:bCs/>
    </w:rPr>
  </w:style>
  <w:style w:type="character" w:customStyle="1" w:styleId="CommentSubjectChar">
    <w:name w:val="Comment Subject Char"/>
    <w:basedOn w:val="CommentTextChar"/>
    <w:link w:val="CommentSubject"/>
    <w:uiPriority w:val="99"/>
    <w:semiHidden/>
    <w:rsid w:val="00BC7AD7"/>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311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feray.com/community/forums/-/message_boards/message/3301304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6AFDF-E3A6-49EB-9883-9E883B70E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16</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MSSV: 1111427</Company>
  <LinksUpToDate>false</LinksUpToDate>
  <CharactersWithSpaces>13777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Sinh viên thực hiện:</dc:creator>
  <cp:lastModifiedBy>Thanh Nhàn</cp:lastModifiedBy>
  <cp:revision>78</cp:revision>
  <dcterms:created xsi:type="dcterms:W3CDTF">2014-09-27T14:07:00Z</dcterms:created>
  <dcterms:modified xsi:type="dcterms:W3CDTF">2014-10-29T06:56:00Z</dcterms:modified>
</cp:coreProperties>
</file>